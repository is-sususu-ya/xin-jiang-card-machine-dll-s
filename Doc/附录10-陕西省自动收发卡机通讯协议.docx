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5"/>
        <w:gridCol w:w="5245"/>
        <w:gridCol w:w="1418"/>
        <w:gridCol w:w="1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noWrap w:val="0"/>
            <w:vAlign w:val="top"/>
          </w:tcPr>
          <w:p>
            <w:pPr>
              <w:spacing w:line="360" w:lineRule="auto"/>
              <w:jc w:val="center"/>
              <w:rPr>
                <w:rFonts w:ascii="楷体" w:hAnsi="楷体" w:eastAsia="楷体"/>
                <w:b/>
              </w:rPr>
            </w:pPr>
            <w:r>
              <w:rPr>
                <w:rFonts w:hint="eastAsia" w:ascii="楷体" w:hAnsi="楷体" w:eastAsia="楷体"/>
                <w:b/>
              </w:rPr>
              <w:t>序号</w:t>
            </w:r>
          </w:p>
        </w:tc>
        <w:tc>
          <w:tcPr>
            <w:tcW w:w="5245" w:type="dxa"/>
            <w:noWrap w:val="0"/>
            <w:vAlign w:val="top"/>
          </w:tcPr>
          <w:p>
            <w:pPr>
              <w:spacing w:line="360" w:lineRule="auto"/>
              <w:jc w:val="center"/>
              <w:rPr>
                <w:rFonts w:ascii="楷体" w:hAnsi="楷体" w:eastAsia="楷体"/>
                <w:b/>
              </w:rPr>
            </w:pPr>
            <w:r>
              <w:rPr>
                <w:rFonts w:hint="eastAsia" w:ascii="楷体" w:hAnsi="楷体" w:eastAsia="楷体"/>
                <w:b/>
              </w:rPr>
              <w:t>修改内容</w:t>
            </w:r>
          </w:p>
        </w:tc>
        <w:tc>
          <w:tcPr>
            <w:tcW w:w="1418" w:type="dxa"/>
            <w:noWrap w:val="0"/>
            <w:vAlign w:val="top"/>
          </w:tcPr>
          <w:p>
            <w:pPr>
              <w:spacing w:line="360" w:lineRule="auto"/>
              <w:jc w:val="center"/>
              <w:rPr>
                <w:rFonts w:ascii="楷体" w:hAnsi="楷体" w:eastAsia="楷体"/>
                <w:b/>
              </w:rPr>
            </w:pPr>
            <w:r>
              <w:rPr>
                <w:rFonts w:hint="eastAsia" w:ascii="楷体" w:hAnsi="楷体" w:eastAsia="楷体"/>
                <w:b/>
              </w:rPr>
              <w:t>修改时间</w:t>
            </w:r>
          </w:p>
        </w:tc>
        <w:tc>
          <w:tcPr>
            <w:tcW w:w="1184" w:type="dxa"/>
            <w:noWrap w:val="0"/>
            <w:vAlign w:val="top"/>
          </w:tcPr>
          <w:p>
            <w:pPr>
              <w:spacing w:line="360" w:lineRule="auto"/>
              <w:jc w:val="center"/>
              <w:rPr>
                <w:rFonts w:ascii="楷体" w:hAnsi="楷体" w:eastAsia="楷体"/>
                <w:b/>
              </w:rPr>
            </w:pPr>
            <w:r>
              <w:rPr>
                <w:rFonts w:hint="eastAsia" w:ascii="楷体" w:hAnsi="楷体" w:eastAsia="楷体"/>
                <w:b/>
              </w:rPr>
              <w:t>修改人员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675" w:type="dxa"/>
            <w:noWrap w:val="0"/>
            <w:vAlign w:val="top"/>
          </w:tcPr>
          <w:p>
            <w:pPr>
              <w:spacing w:line="360" w:lineRule="auto"/>
              <w:jc w:val="center"/>
              <w:rPr>
                <w:rFonts w:ascii="楷体" w:hAnsi="楷体" w:eastAsia="楷体"/>
              </w:rPr>
            </w:pPr>
            <w:r>
              <w:rPr>
                <w:rFonts w:hint="eastAsia" w:ascii="楷体" w:hAnsi="楷体" w:eastAsia="楷体"/>
              </w:rPr>
              <w:t>1</w:t>
            </w:r>
          </w:p>
        </w:tc>
        <w:tc>
          <w:tcPr>
            <w:tcW w:w="5245" w:type="dxa"/>
            <w:noWrap w:val="0"/>
            <w:vAlign w:val="top"/>
          </w:tcPr>
          <w:p>
            <w:pPr>
              <w:spacing w:line="360" w:lineRule="auto"/>
              <w:jc w:val="left"/>
              <w:rPr>
                <w:rFonts w:hint="eastAsia" w:ascii="楷体" w:hAnsi="楷体" w:eastAsia="楷体"/>
                <w:lang w:val="en-US" w:eastAsia="zh-CN"/>
              </w:rPr>
            </w:pPr>
            <w:r>
              <w:rPr>
                <w:rFonts w:hint="eastAsia" w:ascii="楷体" w:hAnsi="楷体" w:eastAsia="楷体"/>
              </w:rPr>
              <w:t>初版</w:t>
            </w:r>
            <w:r>
              <w:rPr>
                <w:rFonts w:hint="eastAsia" w:ascii="楷体" w:hAnsi="楷体" w:eastAsia="楷体"/>
                <w:lang w:eastAsia="zh-CN"/>
              </w:rPr>
              <w:t>，</w:t>
            </w:r>
            <w:r>
              <w:rPr>
                <w:rFonts w:hint="eastAsia" w:ascii="楷体" w:hAnsi="楷体" w:eastAsia="楷体"/>
                <w:lang w:val="en-US" w:eastAsia="zh-CN"/>
              </w:rPr>
              <w:t>在原自动发卡机协议的基础上扩充收卡指令：</w:t>
            </w:r>
          </w:p>
          <w:p>
            <w:pPr>
              <w:spacing w:line="360" w:lineRule="auto"/>
              <w:jc w:val="left"/>
              <w:rPr>
                <w:rFonts w:hint="eastAsia" w:ascii="楷体" w:hAnsi="楷体" w:eastAsia="楷体"/>
                <w:lang w:val="en-US" w:eastAsia="zh-CN"/>
              </w:rPr>
            </w:pPr>
            <w:r>
              <w:rPr>
                <w:rFonts w:hint="eastAsia" w:ascii="楷体" w:hAnsi="楷体" w:eastAsia="楷体"/>
                <w:lang w:val="en-US" w:eastAsia="zh-CN"/>
              </w:rPr>
              <w:t>4.7-出口收卡、4.8-出口退卡、4.9-出口插卡、5.0-打票和求助</w:t>
            </w:r>
          </w:p>
          <w:p>
            <w:pPr>
              <w:spacing w:line="360" w:lineRule="auto"/>
              <w:jc w:val="left"/>
              <w:rPr>
                <w:rFonts w:hint="default" w:ascii="楷体" w:hAnsi="楷体" w:eastAsia="楷体"/>
                <w:lang w:val="en-US" w:eastAsia="zh-CN"/>
              </w:rPr>
            </w:pPr>
            <w:r>
              <w:rPr>
                <w:rFonts w:hint="eastAsia" w:ascii="楷体" w:hAnsi="楷体" w:eastAsia="楷体"/>
                <w:lang w:val="en-US" w:eastAsia="zh-CN"/>
              </w:rPr>
              <w:t>5.7-收卡返回、5.8-退卡返回、5.9-设置工作模式</w:t>
            </w:r>
          </w:p>
        </w:tc>
        <w:tc>
          <w:tcPr>
            <w:tcW w:w="1418" w:type="dxa"/>
            <w:noWrap w:val="0"/>
            <w:vAlign w:val="top"/>
          </w:tcPr>
          <w:p>
            <w:pPr>
              <w:spacing w:line="360" w:lineRule="auto"/>
              <w:jc w:val="center"/>
              <w:rPr>
                <w:rFonts w:ascii="楷体" w:hAnsi="楷体" w:eastAsia="楷体"/>
              </w:rPr>
            </w:pPr>
            <w:r>
              <w:rPr>
                <w:rFonts w:ascii="楷体" w:hAnsi="楷体" w:eastAsia="楷体" w:cs="Arial"/>
              </w:rPr>
              <w:t>20</w:t>
            </w:r>
            <w:r>
              <w:rPr>
                <w:rFonts w:hint="eastAsia" w:ascii="楷体" w:hAnsi="楷体" w:eastAsia="楷体" w:cs="Arial"/>
                <w:lang w:val="en-US" w:eastAsia="zh-CN"/>
              </w:rPr>
              <w:t>21</w:t>
            </w:r>
            <w:r>
              <w:rPr>
                <w:rFonts w:ascii="楷体" w:hAnsi="楷体" w:eastAsia="楷体" w:cs="Arial"/>
              </w:rPr>
              <w:t>-0</w:t>
            </w:r>
            <w:r>
              <w:rPr>
                <w:rFonts w:hint="eastAsia" w:ascii="楷体" w:hAnsi="楷体" w:eastAsia="楷体" w:cs="Arial"/>
                <w:lang w:val="en-US" w:eastAsia="zh-CN"/>
              </w:rPr>
              <w:t>9</w:t>
            </w:r>
            <w:r>
              <w:rPr>
                <w:rFonts w:ascii="楷体" w:hAnsi="楷体" w:eastAsia="楷体" w:cs="Arial"/>
              </w:rPr>
              <w:t>-</w:t>
            </w:r>
            <w:r>
              <w:rPr>
                <w:rFonts w:hint="eastAsia" w:ascii="楷体" w:hAnsi="楷体" w:eastAsia="楷体" w:cs="Arial"/>
                <w:lang w:val="en-US" w:eastAsia="zh-CN"/>
              </w:rPr>
              <w:t>2</w:t>
            </w:r>
            <w:r>
              <w:rPr>
                <w:rFonts w:hint="eastAsia" w:ascii="楷体" w:hAnsi="楷体" w:eastAsia="楷体" w:cs="Arial"/>
              </w:rPr>
              <w:t>8</w:t>
            </w:r>
          </w:p>
        </w:tc>
        <w:tc>
          <w:tcPr>
            <w:tcW w:w="1184" w:type="dxa"/>
            <w:noWrap w:val="0"/>
            <w:vAlign w:val="top"/>
          </w:tcPr>
          <w:p>
            <w:pPr>
              <w:spacing w:line="360" w:lineRule="auto"/>
              <w:jc w:val="center"/>
              <w:rPr>
                <w:rFonts w:ascii="楷体" w:hAnsi="楷体" w:eastAsia="楷体"/>
              </w:rPr>
            </w:pPr>
            <w:r>
              <w:rPr>
                <w:rFonts w:hint="eastAsia" w:ascii="楷体" w:hAnsi="楷体" w:eastAsia="楷体"/>
              </w:rPr>
              <w:t>LN</w:t>
            </w:r>
          </w:p>
        </w:tc>
      </w:tr>
    </w:tbl>
    <w:p>
      <w:pPr>
        <w:ind w:left="840"/>
        <w:rPr>
          <w:rFonts w:hint="eastAsia" w:ascii="新宋体" w:hAnsi="新宋体" w:eastAsia="新宋体"/>
        </w:rPr>
      </w:pPr>
    </w:p>
    <w:p>
      <w:pPr>
        <w:ind w:left="840"/>
        <w:rPr>
          <w:rFonts w:hint="eastAsia" w:ascii="新宋体" w:hAnsi="新宋体" w:eastAsia="新宋体"/>
        </w:rPr>
      </w:pPr>
    </w:p>
    <w:p>
      <w:pPr>
        <w:ind w:left="840"/>
        <w:rPr>
          <w:rFonts w:hint="eastAsia" w:ascii="新宋体" w:hAnsi="新宋体" w:eastAsia="新宋体"/>
        </w:rPr>
      </w:pPr>
    </w:p>
    <w:p>
      <w:pPr>
        <w:ind w:left="840"/>
        <w:rPr>
          <w:rFonts w:hint="eastAsia" w:ascii="新宋体" w:hAnsi="新宋体" w:eastAsia="新宋体"/>
        </w:rPr>
      </w:pPr>
    </w:p>
    <w:p>
      <w:pPr>
        <w:ind w:left="840"/>
        <w:rPr>
          <w:rFonts w:hint="eastAsia" w:ascii="新宋体" w:hAnsi="新宋体" w:eastAsia="新宋体"/>
        </w:rPr>
      </w:pPr>
    </w:p>
    <w:p>
      <w:pPr>
        <w:ind w:left="840"/>
        <w:rPr>
          <w:rFonts w:hint="eastAsia" w:ascii="新宋体" w:hAnsi="新宋体" w:eastAsia="新宋体"/>
        </w:rPr>
      </w:pPr>
    </w:p>
    <w:p>
      <w:pPr>
        <w:ind w:left="840"/>
        <w:rPr>
          <w:rFonts w:hint="eastAsia" w:ascii="新宋体" w:hAnsi="新宋体" w:eastAsia="新宋体"/>
        </w:rPr>
      </w:pPr>
    </w:p>
    <w:p>
      <w:pPr>
        <w:ind w:left="840"/>
        <w:rPr>
          <w:rFonts w:hint="eastAsia" w:ascii="新宋体" w:hAnsi="新宋体" w:eastAsia="新宋体"/>
        </w:rPr>
      </w:pPr>
    </w:p>
    <w:p>
      <w:pPr>
        <w:ind w:left="840"/>
        <w:rPr>
          <w:rFonts w:hint="eastAsia" w:ascii="新宋体" w:hAnsi="新宋体" w:eastAsia="新宋体"/>
        </w:rPr>
      </w:pPr>
    </w:p>
    <w:p>
      <w:pPr>
        <w:ind w:left="840"/>
        <w:rPr>
          <w:rFonts w:hint="eastAsia" w:ascii="新宋体" w:hAnsi="新宋体" w:eastAsia="新宋体"/>
        </w:rPr>
      </w:pPr>
    </w:p>
    <w:p>
      <w:pPr>
        <w:ind w:left="840"/>
        <w:rPr>
          <w:rFonts w:hint="eastAsia" w:ascii="新宋体" w:hAnsi="新宋体" w:eastAsia="新宋体"/>
        </w:rPr>
      </w:pPr>
    </w:p>
    <w:p>
      <w:pPr>
        <w:ind w:left="840"/>
        <w:rPr>
          <w:rFonts w:hint="eastAsia" w:ascii="新宋体" w:hAnsi="新宋体" w:eastAsia="新宋体"/>
        </w:rPr>
      </w:pPr>
    </w:p>
    <w:p>
      <w:pPr>
        <w:ind w:left="840"/>
        <w:rPr>
          <w:rFonts w:hint="eastAsia" w:ascii="新宋体" w:hAnsi="新宋体" w:eastAsia="新宋体"/>
        </w:rPr>
      </w:pPr>
    </w:p>
    <w:p>
      <w:pPr>
        <w:ind w:left="840"/>
        <w:rPr>
          <w:rFonts w:hint="eastAsia" w:ascii="新宋体" w:hAnsi="新宋体" w:eastAsia="新宋体"/>
        </w:rPr>
      </w:pPr>
    </w:p>
    <w:p>
      <w:pPr>
        <w:ind w:left="840"/>
        <w:rPr>
          <w:rFonts w:hint="eastAsia" w:ascii="新宋体" w:hAnsi="新宋体" w:eastAsia="新宋体"/>
        </w:rPr>
      </w:pPr>
    </w:p>
    <w:p>
      <w:pPr>
        <w:ind w:left="840"/>
        <w:rPr>
          <w:rFonts w:hint="eastAsia" w:ascii="新宋体" w:hAnsi="新宋体" w:eastAsia="新宋体"/>
        </w:rPr>
      </w:pPr>
    </w:p>
    <w:p>
      <w:pPr>
        <w:ind w:left="840"/>
        <w:rPr>
          <w:rFonts w:hint="eastAsia" w:ascii="新宋体" w:hAnsi="新宋体" w:eastAsia="新宋体"/>
        </w:rPr>
      </w:pPr>
    </w:p>
    <w:p>
      <w:pPr>
        <w:ind w:left="840"/>
        <w:rPr>
          <w:rFonts w:hint="eastAsia" w:ascii="新宋体" w:hAnsi="新宋体" w:eastAsia="新宋体"/>
        </w:rPr>
      </w:pPr>
    </w:p>
    <w:p>
      <w:pPr>
        <w:ind w:left="840"/>
        <w:rPr>
          <w:rFonts w:hint="eastAsia" w:ascii="新宋体" w:hAnsi="新宋体" w:eastAsia="新宋体"/>
        </w:rPr>
      </w:pPr>
    </w:p>
    <w:p>
      <w:pPr>
        <w:ind w:left="840"/>
        <w:rPr>
          <w:rFonts w:hint="eastAsia" w:ascii="新宋体" w:hAnsi="新宋体" w:eastAsia="新宋体"/>
        </w:rPr>
      </w:pPr>
    </w:p>
    <w:p>
      <w:pPr>
        <w:ind w:left="840"/>
        <w:rPr>
          <w:rFonts w:hint="eastAsia" w:ascii="新宋体" w:hAnsi="新宋体" w:eastAsia="新宋体"/>
        </w:rPr>
      </w:pPr>
    </w:p>
    <w:p>
      <w:pPr>
        <w:ind w:left="840"/>
        <w:rPr>
          <w:rFonts w:hint="eastAsia" w:ascii="新宋体" w:hAnsi="新宋体" w:eastAsia="新宋体"/>
        </w:rPr>
      </w:pPr>
    </w:p>
    <w:p>
      <w:pPr>
        <w:ind w:left="840"/>
        <w:rPr>
          <w:rFonts w:hint="eastAsia" w:ascii="新宋体" w:hAnsi="新宋体" w:eastAsia="新宋体"/>
        </w:rPr>
      </w:pPr>
    </w:p>
    <w:p>
      <w:pPr>
        <w:ind w:left="840"/>
        <w:rPr>
          <w:rFonts w:hint="eastAsia" w:ascii="新宋体" w:hAnsi="新宋体" w:eastAsia="新宋体"/>
        </w:rPr>
      </w:pPr>
    </w:p>
    <w:p>
      <w:pPr>
        <w:ind w:left="840"/>
        <w:rPr>
          <w:rFonts w:hint="eastAsia" w:ascii="新宋体" w:hAnsi="新宋体" w:eastAsia="新宋体"/>
        </w:rPr>
      </w:pPr>
    </w:p>
    <w:p>
      <w:pPr>
        <w:ind w:left="840"/>
        <w:rPr>
          <w:rFonts w:hint="eastAsia" w:ascii="新宋体" w:hAnsi="新宋体" w:eastAsia="新宋体"/>
        </w:rPr>
      </w:pPr>
    </w:p>
    <w:p>
      <w:pPr>
        <w:ind w:left="840"/>
        <w:rPr>
          <w:rFonts w:hint="eastAsia" w:ascii="新宋体" w:hAnsi="新宋体" w:eastAsia="新宋体"/>
        </w:rPr>
      </w:pPr>
    </w:p>
    <w:p>
      <w:pPr>
        <w:ind w:left="840"/>
        <w:rPr>
          <w:rFonts w:hint="eastAsia" w:ascii="新宋体" w:hAnsi="新宋体" w:eastAsia="新宋体"/>
        </w:rPr>
      </w:pPr>
    </w:p>
    <w:p>
      <w:pPr>
        <w:ind w:left="840"/>
        <w:rPr>
          <w:rFonts w:hint="eastAsia" w:ascii="新宋体" w:hAnsi="新宋体" w:eastAsia="新宋体"/>
        </w:rPr>
      </w:pPr>
    </w:p>
    <w:p>
      <w:pPr>
        <w:ind w:left="840"/>
        <w:rPr>
          <w:rFonts w:hint="eastAsia" w:ascii="新宋体" w:hAnsi="新宋体" w:eastAsia="新宋体"/>
        </w:rPr>
      </w:pPr>
    </w:p>
    <w:p>
      <w:pPr>
        <w:ind w:left="840"/>
        <w:rPr>
          <w:rFonts w:hint="eastAsia" w:ascii="新宋体" w:hAnsi="新宋体" w:eastAsia="新宋体"/>
        </w:rPr>
      </w:pPr>
    </w:p>
    <w:p>
      <w:pPr>
        <w:ind w:left="840"/>
        <w:rPr>
          <w:rFonts w:hint="eastAsia" w:ascii="新宋体" w:hAnsi="新宋体" w:eastAsia="新宋体"/>
        </w:rPr>
      </w:pPr>
      <w:bookmarkStart w:id="0" w:name="_GoBack"/>
      <w:bookmarkEnd w:id="0"/>
    </w:p>
    <w:p>
      <w:pPr>
        <w:ind w:left="840"/>
        <w:rPr>
          <w:rFonts w:hint="eastAsia" w:ascii="新宋体" w:hAnsi="新宋体" w:eastAsia="新宋体"/>
        </w:rPr>
      </w:pPr>
    </w:p>
    <w:p>
      <w:pPr>
        <w:pStyle w:val="2"/>
        <w:bidi w:val="0"/>
        <w:jc w:val="center"/>
        <w:rPr>
          <w:rFonts w:hint="eastAsia"/>
          <w:sz w:val="36"/>
          <w:szCs w:val="36"/>
        </w:rPr>
      </w:pPr>
      <w:r>
        <w:rPr>
          <w:rFonts w:hint="eastAsia"/>
          <w:sz w:val="36"/>
          <w:szCs w:val="36"/>
        </w:rPr>
        <w:t>V8259全自动无人值守</w:t>
      </w:r>
      <w:r>
        <w:rPr>
          <w:rFonts w:hint="eastAsia"/>
          <w:sz w:val="36"/>
          <w:szCs w:val="36"/>
          <w:lang w:val="en-US" w:eastAsia="zh-CN"/>
        </w:rPr>
        <w:t>收</w:t>
      </w:r>
      <w:r>
        <w:rPr>
          <w:rFonts w:hint="eastAsia"/>
          <w:sz w:val="36"/>
          <w:szCs w:val="36"/>
        </w:rPr>
        <w:t>发卡机通讯协议</w:t>
      </w:r>
    </w:p>
    <w:p>
      <w:pPr>
        <w:spacing w:line="360" w:lineRule="auto"/>
        <w:outlineLvl w:val="0"/>
        <w:rPr>
          <w:rFonts w:hint="eastAsia" w:ascii="新宋体" w:hAnsi="新宋体" w:eastAsia="新宋体"/>
          <w:b/>
          <w:bCs/>
          <w:sz w:val="24"/>
        </w:rPr>
      </w:pPr>
      <w:r>
        <w:rPr>
          <w:rFonts w:hint="eastAsia" w:ascii="新宋体" w:hAnsi="新宋体" w:eastAsia="新宋体"/>
          <w:b/>
          <w:bCs/>
          <w:sz w:val="24"/>
        </w:rPr>
        <w:t>一、通讯参数</w:t>
      </w:r>
    </w:p>
    <w:p>
      <w:pPr>
        <w:spacing w:line="360" w:lineRule="auto"/>
        <w:ind w:left="420"/>
        <w:rPr>
          <w:rFonts w:hint="eastAsia" w:ascii="新宋体" w:hAnsi="新宋体" w:eastAsia="新宋体"/>
          <w:sz w:val="24"/>
        </w:rPr>
      </w:pPr>
      <w:r>
        <w:rPr>
          <w:rFonts w:hint="eastAsia" w:ascii="新宋体" w:hAnsi="新宋体" w:eastAsia="新宋体"/>
          <w:sz w:val="24"/>
        </w:rPr>
        <w:t>采用标准RS232串行接口进行通讯，通讯参数如下：</w:t>
      </w:r>
    </w:p>
    <w:p>
      <w:pPr>
        <w:numPr>
          <w:ilvl w:val="0"/>
          <w:numId w:val="1"/>
          <w:numberingChange w:id="0" w:author="." w:date="2006-01-18T17:30:00Z" w:original=""/>
        </w:numPr>
        <w:rPr>
          <w:rFonts w:hint="eastAsia" w:ascii="新宋体" w:hAnsi="新宋体" w:eastAsia="新宋体"/>
        </w:rPr>
      </w:pPr>
      <w:r>
        <w:rPr>
          <w:rFonts w:hint="eastAsia" w:ascii="新宋体" w:hAnsi="新宋体" w:eastAsia="新宋体"/>
        </w:rPr>
        <w:t>波 特 率：9600bps</w:t>
      </w:r>
    </w:p>
    <w:p>
      <w:pPr>
        <w:numPr>
          <w:ilvl w:val="0"/>
          <w:numId w:val="1"/>
          <w:numberingChange w:id="1" w:author="." w:date="2006-01-18T17:30:00Z" w:original=""/>
        </w:numPr>
        <w:rPr>
          <w:rFonts w:hint="eastAsia" w:ascii="新宋体" w:hAnsi="新宋体" w:eastAsia="新宋体"/>
        </w:rPr>
      </w:pPr>
      <w:r>
        <w:rPr>
          <w:rFonts w:hint="eastAsia" w:ascii="新宋体" w:hAnsi="新宋体" w:eastAsia="新宋体"/>
        </w:rPr>
        <w:t>数 据 位：8位</w:t>
      </w:r>
    </w:p>
    <w:p>
      <w:pPr>
        <w:numPr>
          <w:ilvl w:val="0"/>
          <w:numId w:val="1"/>
          <w:numberingChange w:id="2" w:author="." w:date="2006-01-18T17:30:00Z" w:original=""/>
        </w:numPr>
        <w:rPr>
          <w:rFonts w:hint="eastAsia" w:ascii="新宋体" w:hAnsi="新宋体" w:eastAsia="新宋体"/>
        </w:rPr>
      </w:pPr>
      <w:r>
        <w:rPr>
          <w:rFonts w:hint="eastAsia" w:ascii="新宋体" w:hAnsi="新宋体" w:eastAsia="新宋体"/>
        </w:rPr>
        <w:t>停 止 位：1位</w:t>
      </w:r>
    </w:p>
    <w:p>
      <w:pPr>
        <w:numPr>
          <w:ilvl w:val="0"/>
          <w:numId w:val="1"/>
          <w:numberingChange w:id="3" w:author="." w:date="2006-01-18T17:30:00Z" w:original=""/>
        </w:numPr>
        <w:rPr>
          <w:rFonts w:hint="eastAsia" w:ascii="新宋体" w:hAnsi="新宋体" w:eastAsia="新宋体"/>
        </w:rPr>
      </w:pPr>
      <w:r>
        <w:rPr>
          <w:rFonts w:hint="eastAsia" w:ascii="新宋体" w:hAnsi="新宋体" w:eastAsia="新宋体"/>
        </w:rPr>
        <w:t>奇偶校验：无</w:t>
      </w:r>
    </w:p>
    <w:p>
      <w:pPr>
        <w:numPr>
          <w:ilvl w:val="0"/>
          <w:numId w:val="1"/>
        </w:numPr>
        <w:rPr>
          <w:rFonts w:hint="eastAsia" w:ascii="新宋体" w:hAnsi="新宋体" w:eastAsia="新宋体"/>
        </w:rPr>
      </w:pPr>
      <w:r>
        <w:rPr>
          <w:rFonts w:hint="eastAsia" w:ascii="新宋体" w:hAnsi="新宋体" w:eastAsia="新宋体"/>
        </w:rPr>
        <w:t>流 控 制：无</w:t>
      </w:r>
    </w:p>
    <w:p>
      <w:pPr>
        <w:spacing w:line="360" w:lineRule="auto"/>
        <w:outlineLvl w:val="0"/>
        <w:rPr>
          <w:rFonts w:hint="eastAsia" w:ascii="新宋体" w:hAnsi="新宋体" w:eastAsia="新宋体"/>
          <w:b/>
          <w:bCs/>
          <w:sz w:val="24"/>
        </w:rPr>
      </w:pPr>
      <w:r>
        <w:rPr>
          <w:rFonts w:hint="eastAsia" w:ascii="新宋体" w:hAnsi="新宋体" w:eastAsia="新宋体"/>
          <w:b/>
          <w:bCs/>
          <w:sz w:val="24"/>
        </w:rPr>
        <w:t>二、信息帧格式</w:t>
      </w:r>
    </w:p>
    <w:p>
      <w:pPr>
        <w:spacing w:line="360" w:lineRule="auto"/>
        <w:ind w:left="420"/>
        <w:rPr>
          <w:rFonts w:hint="eastAsia" w:ascii="新宋体" w:hAnsi="新宋体" w:eastAsia="新宋体"/>
          <w:sz w:val="24"/>
        </w:rPr>
      </w:pPr>
      <w:r>
        <w:rPr>
          <w:rFonts w:hint="eastAsia" w:ascii="新宋体" w:hAnsi="新宋体" w:eastAsia="新宋体"/>
          <w:sz w:val="24"/>
        </w:rPr>
        <w:t>信息帧采用ASCII字符串进行编码，具体格式如下(PC至卡机、卡机至PC)：</w:t>
      </w:r>
    </w:p>
    <w:tbl>
      <w:tblPr>
        <w:tblStyle w:val="5"/>
        <w:tblW w:w="5344" w:type="pct"/>
        <w:tblInd w:w="0" w:type="dxa"/>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autofit"/>
        <w:tblCellMar>
          <w:top w:w="0" w:type="dxa"/>
          <w:left w:w="108" w:type="dxa"/>
          <w:bottom w:w="0" w:type="dxa"/>
          <w:right w:w="108" w:type="dxa"/>
        </w:tblCellMar>
      </w:tblPr>
      <w:tblGrid>
        <w:gridCol w:w="1821"/>
        <w:gridCol w:w="1821"/>
        <w:gridCol w:w="1822"/>
        <w:gridCol w:w="1822"/>
        <w:gridCol w:w="1822"/>
      </w:tblGrid>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1000" w:type="pct"/>
            <w:noWrap w:val="0"/>
            <w:vAlign w:val="top"/>
          </w:tcPr>
          <w:p>
            <w:pPr>
              <w:jc w:val="center"/>
              <w:rPr>
                <w:rFonts w:hint="eastAsia" w:ascii="新宋体" w:hAnsi="新宋体" w:eastAsia="新宋体"/>
                <w:b/>
                <w:bCs/>
              </w:rPr>
            </w:pPr>
            <w:r>
              <w:rPr>
                <w:rFonts w:hint="eastAsia" w:ascii="新宋体" w:hAnsi="新宋体" w:eastAsia="新宋体"/>
                <w:b/>
                <w:bCs/>
              </w:rPr>
              <w:t>STX</w:t>
            </w:r>
          </w:p>
        </w:tc>
        <w:tc>
          <w:tcPr>
            <w:tcW w:w="1000" w:type="pct"/>
            <w:noWrap w:val="0"/>
            <w:vAlign w:val="top"/>
          </w:tcPr>
          <w:p>
            <w:pPr>
              <w:jc w:val="center"/>
              <w:rPr>
                <w:rFonts w:hint="eastAsia" w:ascii="新宋体" w:hAnsi="新宋体" w:eastAsia="新宋体"/>
                <w:b/>
                <w:bCs/>
              </w:rPr>
            </w:pPr>
            <w:r>
              <w:rPr>
                <w:rFonts w:hint="eastAsia" w:ascii="新宋体" w:hAnsi="新宋体" w:eastAsia="新宋体"/>
                <w:b/>
                <w:color w:val="000000"/>
              </w:rPr>
              <w:t>RSCTL</w:t>
            </w:r>
          </w:p>
        </w:tc>
        <w:tc>
          <w:tcPr>
            <w:tcW w:w="1000" w:type="pct"/>
            <w:noWrap w:val="0"/>
            <w:vAlign w:val="top"/>
          </w:tcPr>
          <w:p>
            <w:pPr>
              <w:jc w:val="center"/>
              <w:rPr>
                <w:rFonts w:hint="eastAsia" w:ascii="新宋体" w:hAnsi="新宋体" w:eastAsia="新宋体"/>
                <w:b/>
                <w:bCs/>
              </w:rPr>
            </w:pPr>
            <w:r>
              <w:rPr>
                <w:rFonts w:hint="eastAsia" w:ascii="新宋体" w:hAnsi="新宋体" w:eastAsia="新宋体"/>
                <w:b/>
                <w:bCs/>
              </w:rPr>
              <w:t>CTL</w:t>
            </w:r>
          </w:p>
        </w:tc>
        <w:tc>
          <w:tcPr>
            <w:tcW w:w="1000" w:type="pct"/>
            <w:noWrap w:val="0"/>
            <w:vAlign w:val="top"/>
          </w:tcPr>
          <w:p>
            <w:pPr>
              <w:jc w:val="center"/>
              <w:rPr>
                <w:rFonts w:hint="eastAsia" w:ascii="新宋体" w:hAnsi="新宋体" w:eastAsia="新宋体"/>
                <w:b/>
                <w:bCs/>
              </w:rPr>
            </w:pPr>
            <w:r>
              <w:rPr>
                <w:rFonts w:hint="eastAsia" w:ascii="新宋体" w:hAnsi="新宋体" w:eastAsia="新宋体"/>
                <w:b/>
                <w:bCs/>
              </w:rPr>
              <w:t>DATA</w:t>
            </w:r>
          </w:p>
        </w:tc>
        <w:tc>
          <w:tcPr>
            <w:tcW w:w="1000" w:type="pct"/>
            <w:noWrap w:val="0"/>
            <w:vAlign w:val="top"/>
          </w:tcPr>
          <w:p>
            <w:pPr>
              <w:jc w:val="center"/>
              <w:rPr>
                <w:rFonts w:hint="eastAsia" w:ascii="新宋体" w:hAnsi="新宋体" w:eastAsia="新宋体"/>
                <w:b/>
                <w:bCs/>
              </w:rPr>
            </w:pPr>
            <w:r>
              <w:rPr>
                <w:rFonts w:hint="eastAsia" w:ascii="新宋体" w:hAnsi="新宋体" w:eastAsia="新宋体"/>
                <w:b/>
                <w:bCs/>
              </w:rPr>
              <w:t>ETX</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1000" w:type="pct"/>
            <w:noWrap w:val="0"/>
            <w:vAlign w:val="top"/>
          </w:tcPr>
          <w:p>
            <w:pPr>
              <w:rPr>
                <w:rFonts w:hint="eastAsia" w:ascii="新宋体" w:hAnsi="新宋体" w:eastAsia="新宋体"/>
                <w:szCs w:val="21"/>
              </w:rPr>
            </w:pPr>
            <w:r>
              <w:rPr>
                <w:rFonts w:hint="eastAsia" w:ascii="新宋体" w:hAnsi="新宋体" w:eastAsia="新宋体"/>
                <w:szCs w:val="21"/>
              </w:rPr>
              <w:t>帧起始标志，1个字节，值为3CH(字符</w:t>
            </w:r>
            <w:r>
              <w:rPr>
                <w:rFonts w:ascii="新宋体" w:hAnsi="新宋体" w:eastAsia="新宋体"/>
                <w:szCs w:val="21"/>
              </w:rPr>
              <w:t>’</w:t>
            </w:r>
            <w:r>
              <w:rPr>
                <w:rFonts w:hint="eastAsia" w:ascii="新宋体" w:hAnsi="新宋体" w:eastAsia="新宋体"/>
                <w:szCs w:val="21"/>
              </w:rPr>
              <w:t>&lt;</w:t>
            </w:r>
            <w:r>
              <w:rPr>
                <w:rFonts w:ascii="新宋体" w:hAnsi="新宋体" w:eastAsia="新宋体"/>
                <w:szCs w:val="21"/>
              </w:rPr>
              <w:t>’</w:t>
            </w:r>
            <w:r>
              <w:rPr>
                <w:rFonts w:hint="eastAsia" w:ascii="新宋体" w:hAnsi="新宋体" w:eastAsia="新宋体"/>
                <w:szCs w:val="21"/>
              </w:rPr>
              <w:t>)；</w:t>
            </w:r>
          </w:p>
        </w:tc>
        <w:tc>
          <w:tcPr>
            <w:tcW w:w="1000" w:type="pct"/>
            <w:noWrap w:val="0"/>
            <w:vAlign w:val="top"/>
          </w:tcPr>
          <w:p>
            <w:pPr>
              <w:rPr>
                <w:rFonts w:hint="eastAsia" w:ascii="新宋体" w:hAnsi="新宋体" w:eastAsia="新宋体"/>
                <w:szCs w:val="21"/>
              </w:rPr>
            </w:pPr>
            <w:r>
              <w:rPr>
                <w:rFonts w:hint="eastAsia" w:ascii="新宋体" w:hAnsi="新宋体" w:eastAsia="新宋体"/>
                <w:szCs w:val="21"/>
              </w:rPr>
              <w:t>帧序列号，1个字节，‘0’到‘9’依次循环，应答帧序列号与收到的帧序列号一致；</w:t>
            </w:r>
          </w:p>
        </w:tc>
        <w:tc>
          <w:tcPr>
            <w:tcW w:w="1000" w:type="pct"/>
            <w:noWrap w:val="0"/>
            <w:vAlign w:val="top"/>
          </w:tcPr>
          <w:p>
            <w:pPr>
              <w:rPr>
                <w:rFonts w:hint="eastAsia" w:ascii="新宋体" w:hAnsi="新宋体" w:eastAsia="新宋体"/>
                <w:szCs w:val="21"/>
              </w:rPr>
            </w:pPr>
            <w:r>
              <w:rPr>
                <w:rFonts w:hint="eastAsia" w:ascii="新宋体" w:hAnsi="新宋体" w:eastAsia="新宋体"/>
                <w:szCs w:val="21"/>
              </w:rPr>
              <w:t>控制信息，1个字节，祥见后续描述；</w:t>
            </w:r>
          </w:p>
        </w:tc>
        <w:tc>
          <w:tcPr>
            <w:tcW w:w="1000" w:type="pct"/>
            <w:noWrap w:val="0"/>
            <w:vAlign w:val="top"/>
          </w:tcPr>
          <w:p>
            <w:pPr>
              <w:rPr>
                <w:rFonts w:hint="eastAsia" w:ascii="新宋体" w:hAnsi="新宋体" w:eastAsia="新宋体"/>
                <w:szCs w:val="21"/>
              </w:rPr>
            </w:pPr>
            <w:r>
              <w:rPr>
                <w:rFonts w:hint="eastAsia" w:ascii="新宋体" w:hAnsi="新宋体" w:eastAsia="新宋体"/>
                <w:szCs w:val="21"/>
              </w:rPr>
              <w:t>数据域，配合控制信息完成功能，不定长，详见后续描述；</w:t>
            </w:r>
          </w:p>
        </w:tc>
        <w:tc>
          <w:tcPr>
            <w:tcW w:w="1000" w:type="pct"/>
            <w:noWrap w:val="0"/>
            <w:vAlign w:val="top"/>
          </w:tcPr>
          <w:p>
            <w:pPr>
              <w:rPr>
                <w:rFonts w:hint="eastAsia" w:ascii="新宋体" w:hAnsi="新宋体" w:eastAsia="新宋体"/>
                <w:szCs w:val="21"/>
              </w:rPr>
            </w:pPr>
            <w:r>
              <w:rPr>
                <w:rFonts w:hint="eastAsia" w:ascii="新宋体" w:hAnsi="新宋体" w:eastAsia="新宋体"/>
                <w:szCs w:val="21"/>
              </w:rPr>
              <w:t>帧结束标志，1个字节，值为3EH(字符</w:t>
            </w:r>
            <w:r>
              <w:rPr>
                <w:rFonts w:ascii="新宋体" w:hAnsi="新宋体" w:eastAsia="新宋体"/>
                <w:szCs w:val="21"/>
              </w:rPr>
              <w:t>’</w:t>
            </w:r>
            <w:r>
              <w:rPr>
                <w:rFonts w:hint="eastAsia" w:ascii="新宋体" w:hAnsi="新宋体" w:eastAsia="新宋体"/>
                <w:szCs w:val="21"/>
              </w:rPr>
              <w:t>&gt;</w:t>
            </w:r>
            <w:r>
              <w:rPr>
                <w:rFonts w:ascii="新宋体" w:hAnsi="新宋体" w:eastAsia="新宋体"/>
                <w:szCs w:val="21"/>
              </w:rPr>
              <w:t>’</w:t>
            </w:r>
            <w:r>
              <w:rPr>
                <w:rFonts w:hint="eastAsia" w:ascii="新宋体" w:hAnsi="新宋体" w:eastAsia="新宋体"/>
                <w:szCs w:val="21"/>
              </w:rPr>
              <w:t>)；</w:t>
            </w:r>
          </w:p>
        </w:tc>
      </w:tr>
    </w:tbl>
    <w:p>
      <w:pPr>
        <w:ind w:left="420"/>
        <w:rPr>
          <w:rFonts w:hint="eastAsia" w:ascii="新宋体" w:hAnsi="新宋体" w:eastAsia="新宋体"/>
        </w:rPr>
      </w:pPr>
      <w:r>
        <w:rPr>
          <w:rFonts w:hint="eastAsia" w:ascii="新宋体" w:hAnsi="新宋体" w:eastAsia="新宋体"/>
        </w:rPr>
        <w:t>注：重复发送信息帧时，其帧序列号不变。</w:t>
      </w:r>
    </w:p>
    <w:p>
      <w:pPr>
        <w:ind w:left="840"/>
        <w:rPr>
          <w:rFonts w:hint="eastAsia" w:ascii="新宋体" w:hAnsi="新宋体" w:eastAsia="新宋体"/>
        </w:rPr>
      </w:pPr>
      <w:r>
        <w:rPr>
          <w:rFonts w:hint="eastAsia" w:ascii="新宋体" w:hAnsi="新宋体" w:eastAsia="新宋体"/>
        </w:rPr>
        <w:t>为了调试方便，考虑到串口线一般较短(1.5m左右)、通讯协议相对简单以及所控制设备误动作后不会对车辆造成损害，因此在协议中不设校验字节。</w:t>
      </w:r>
    </w:p>
    <w:p>
      <w:pPr>
        <w:spacing w:line="360" w:lineRule="auto"/>
        <w:outlineLvl w:val="0"/>
        <w:rPr>
          <w:rFonts w:hint="eastAsia" w:ascii="新宋体" w:hAnsi="新宋体" w:eastAsia="新宋体"/>
          <w:b/>
          <w:bCs/>
          <w:sz w:val="24"/>
        </w:rPr>
      </w:pPr>
      <w:r>
        <w:rPr>
          <w:rFonts w:hint="eastAsia" w:ascii="新宋体" w:hAnsi="新宋体" w:eastAsia="新宋体"/>
          <w:b/>
          <w:bCs/>
          <w:sz w:val="24"/>
        </w:rPr>
        <w:t>三、正负应答信息帧(PC至卡机、卡机至PC)</w:t>
      </w:r>
    </w:p>
    <w:p>
      <w:pPr>
        <w:spacing w:line="360" w:lineRule="auto"/>
        <w:ind w:left="420"/>
        <w:outlineLvl w:val="0"/>
        <w:rPr>
          <w:rFonts w:hint="eastAsia" w:ascii="新宋体" w:hAnsi="新宋体" w:eastAsia="新宋体"/>
          <w:b/>
          <w:bCs/>
          <w:sz w:val="24"/>
        </w:rPr>
      </w:pPr>
      <w:r>
        <w:rPr>
          <w:rFonts w:hint="eastAsia" w:ascii="新宋体" w:hAnsi="新宋体" w:eastAsia="新宋体"/>
          <w:b/>
          <w:bCs/>
          <w:sz w:val="24"/>
        </w:rPr>
        <w:t>3.1 正应答信息(30H)帧</w:t>
      </w:r>
    </w:p>
    <w:tbl>
      <w:tblPr>
        <w:tblStyle w:val="5"/>
        <w:tblW w:w="9000" w:type="dxa"/>
        <w:tblInd w:w="108" w:type="dxa"/>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540"/>
        <w:gridCol w:w="540"/>
        <w:gridCol w:w="900"/>
        <w:gridCol w:w="5760"/>
        <w:gridCol w:w="1260"/>
      </w:tblGrid>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noWrap w:val="0"/>
            <w:vAlign w:val="center"/>
          </w:tcPr>
          <w:p>
            <w:pPr>
              <w:jc w:val="center"/>
              <w:rPr>
                <w:rFonts w:hint="eastAsia" w:ascii="新宋体" w:hAnsi="新宋体" w:eastAsia="新宋体"/>
                <w:b/>
                <w:bCs/>
              </w:rPr>
            </w:pPr>
            <w:r>
              <w:rPr>
                <w:rFonts w:hint="eastAsia" w:ascii="新宋体" w:hAnsi="新宋体" w:eastAsia="新宋体"/>
                <w:b/>
                <w:bCs/>
              </w:rPr>
              <w:t>位置</w:t>
            </w:r>
          </w:p>
        </w:tc>
        <w:tc>
          <w:tcPr>
            <w:tcW w:w="540" w:type="dxa"/>
            <w:noWrap w:val="0"/>
            <w:vAlign w:val="center"/>
          </w:tcPr>
          <w:p>
            <w:pPr>
              <w:jc w:val="center"/>
              <w:rPr>
                <w:rFonts w:hint="eastAsia" w:ascii="新宋体" w:hAnsi="新宋体" w:eastAsia="新宋体"/>
                <w:b/>
                <w:bCs/>
              </w:rPr>
            </w:pPr>
            <w:r>
              <w:rPr>
                <w:rFonts w:hint="eastAsia" w:ascii="新宋体" w:hAnsi="新宋体" w:eastAsia="新宋体"/>
                <w:b/>
                <w:bCs/>
              </w:rPr>
              <w:t>长度</w:t>
            </w:r>
          </w:p>
        </w:tc>
        <w:tc>
          <w:tcPr>
            <w:tcW w:w="900" w:type="dxa"/>
            <w:noWrap w:val="0"/>
            <w:vAlign w:val="center"/>
          </w:tcPr>
          <w:p>
            <w:pPr>
              <w:jc w:val="center"/>
              <w:rPr>
                <w:rFonts w:hint="eastAsia" w:ascii="新宋体" w:hAnsi="新宋体" w:eastAsia="新宋体"/>
                <w:b/>
                <w:bCs/>
              </w:rPr>
            </w:pPr>
            <w:r>
              <w:rPr>
                <w:rFonts w:hint="eastAsia" w:ascii="新宋体" w:hAnsi="新宋体" w:eastAsia="新宋体"/>
                <w:b/>
                <w:bCs/>
              </w:rPr>
              <w:t>数据</w:t>
            </w:r>
          </w:p>
        </w:tc>
        <w:tc>
          <w:tcPr>
            <w:tcW w:w="5760" w:type="dxa"/>
            <w:noWrap w:val="0"/>
            <w:vAlign w:val="center"/>
          </w:tcPr>
          <w:p>
            <w:pPr>
              <w:jc w:val="center"/>
              <w:rPr>
                <w:rFonts w:hint="eastAsia" w:ascii="新宋体" w:hAnsi="新宋体" w:eastAsia="新宋体"/>
                <w:b/>
                <w:bCs/>
              </w:rPr>
            </w:pPr>
            <w:r>
              <w:rPr>
                <w:rFonts w:hint="eastAsia" w:ascii="新宋体" w:hAnsi="新宋体" w:eastAsia="新宋体"/>
                <w:b/>
                <w:bCs/>
              </w:rPr>
              <w:t>说   明</w:t>
            </w:r>
          </w:p>
        </w:tc>
        <w:tc>
          <w:tcPr>
            <w:tcW w:w="1260" w:type="dxa"/>
            <w:noWrap w:val="0"/>
            <w:vAlign w:val="center"/>
          </w:tcPr>
          <w:p>
            <w:pPr>
              <w:jc w:val="center"/>
              <w:rPr>
                <w:rFonts w:hint="eastAsia" w:ascii="新宋体" w:hAnsi="新宋体" w:eastAsia="新宋体"/>
                <w:b/>
                <w:bCs/>
              </w:rPr>
            </w:pPr>
            <w:r>
              <w:rPr>
                <w:rFonts w:hint="eastAsia" w:ascii="新宋体" w:hAnsi="新宋体" w:eastAsia="新宋体"/>
                <w:b/>
                <w:bCs/>
              </w:rPr>
              <w:t>备注</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0</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STX</w:t>
            </w:r>
          </w:p>
        </w:tc>
        <w:tc>
          <w:tcPr>
            <w:tcW w:w="5760" w:type="dxa"/>
            <w:shd w:val="clear" w:color="auto" w:fill="E6E6E6"/>
            <w:noWrap w:val="0"/>
            <w:vAlign w:val="top"/>
          </w:tcPr>
          <w:p>
            <w:pPr>
              <w:rPr>
                <w:rFonts w:hint="eastAsia" w:ascii="新宋体" w:hAnsi="新宋体" w:eastAsia="新宋体"/>
              </w:rPr>
            </w:pPr>
            <w:r>
              <w:rPr>
                <w:rFonts w:hint="eastAsia" w:ascii="新宋体" w:hAnsi="新宋体" w:eastAsia="新宋体"/>
              </w:rPr>
              <w:t>3CH(字符</w:t>
            </w:r>
            <w:r>
              <w:rPr>
                <w:rFonts w:ascii="新宋体" w:hAnsi="新宋体" w:eastAsia="新宋体"/>
              </w:rPr>
              <w:t>’</w:t>
            </w:r>
            <w:r>
              <w:rPr>
                <w:rFonts w:hint="eastAsia" w:ascii="新宋体" w:hAnsi="新宋体" w:eastAsia="新宋体"/>
              </w:rPr>
              <w:t>&lt;</w:t>
            </w:r>
            <w:r>
              <w:rPr>
                <w:rFonts w:ascii="新宋体" w:hAnsi="新宋体" w:eastAsia="新宋体"/>
              </w:rPr>
              <w:t>’</w:t>
            </w:r>
            <w:r>
              <w:rPr>
                <w:rFonts w:hint="eastAsia" w:ascii="新宋体" w:hAnsi="新宋体" w:eastAsia="新宋体"/>
              </w:rPr>
              <w:t>)</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color w:val="000000"/>
              </w:rPr>
              <w:t>RSCTL</w:t>
            </w:r>
          </w:p>
        </w:tc>
        <w:tc>
          <w:tcPr>
            <w:tcW w:w="5760" w:type="dxa"/>
            <w:shd w:val="clear" w:color="auto" w:fill="E6E6E6"/>
            <w:noWrap w:val="0"/>
            <w:vAlign w:val="top"/>
          </w:tcPr>
          <w:p>
            <w:pPr>
              <w:rPr>
                <w:rFonts w:hint="eastAsia" w:ascii="新宋体" w:hAnsi="新宋体" w:eastAsia="新宋体"/>
              </w:rPr>
            </w:pPr>
            <w:r>
              <w:rPr>
                <w:rFonts w:hint="eastAsia" w:ascii="新宋体" w:hAnsi="新宋体" w:eastAsia="新宋体"/>
                <w:szCs w:val="21"/>
              </w:rPr>
              <w:t>帧序列号，1个字节，‘0’到‘9’依次循环</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2</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CTL</w:t>
            </w:r>
          </w:p>
        </w:tc>
        <w:tc>
          <w:tcPr>
            <w:tcW w:w="5760" w:type="dxa"/>
            <w:shd w:val="clear" w:color="auto" w:fill="E6E6E6"/>
            <w:noWrap w:val="0"/>
            <w:vAlign w:val="top"/>
          </w:tcPr>
          <w:p>
            <w:pPr>
              <w:rPr>
                <w:rFonts w:hint="eastAsia" w:ascii="新宋体" w:hAnsi="新宋体" w:eastAsia="新宋体"/>
              </w:rPr>
            </w:pPr>
            <w:r>
              <w:rPr>
                <w:rFonts w:hint="eastAsia" w:ascii="新宋体" w:hAnsi="新宋体" w:eastAsia="新宋体"/>
              </w:rPr>
              <w:t>30H(字符</w:t>
            </w:r>
            <w:r>
              <w:rPr>
                <w:rFonts w:ascii="新宋体" w:hAnsi="新宋体" w:eastAsia="新宋体"/>
              </w:rPr>
              <w:t>’</w:t>
            </w:r>
            <w:r>
              <w:rPr>
                <w:rFonts w:hint="eastAsia" w:ascii="新宋体" w:hAnsi="新宋体" w:eastAsia="新宋体"/>
              </w:rPr>
              <w:t>0</w:t>
            </w:r>
            <w:r>
              <w:rPr>
                <w:rFonts w:ascii="新宋体" w:hAnsi="新宋体" w:eastAsia="新宋体"/>
              </w:rPr>
              <w:t>’</w:t>
            </w:r>
            <w:r>
              <w:rPr>
                <w:rFonts w:hint="eastAsia" w:ascii="新宋体" w:hAnsi="新宋体" w:eastAsia="新宋体"/>
              </w:rPr>
              <w:t>)</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3</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ETX</w:t>
            </w:r>
          </w:p>
        </w:tc>
        <w:tc>
          <w:tcPr>
            <w:tcW w:w="5760" w:type="dxa"/>
            <w:shd w:val="clear" w:color="auto" w:fill="E6E6E6"/>
            <w:noWrap w:val="0"/>
            <w:vAlign w:val="top"/>
          </w:tcPr>
          <w:p>
            <w:pPr>
              <w:rPr>
                <w:rFonts w:hint="eastAsia" w:ascii="新宋体" w:hAnsi="新宋体" w:eastAsia="新宋体"/>
              </w:rPr>
            </w:pPr>
            <w:r>
              <w:rPr>
                <w:rFonts w:hint="eastAsia" w:ascii="新宋体" w:hAnsi="新宋体" w:eastAsia="新宋体"/>
              </w:rPr>
              <w:t>3EH(字符</w:t>
            </w:r>
            <w:r>
              <w:rPr>
                <w:rFonts w:ascii="新宋体" w:hAnsi="新宋体" w:eastAsia="新宋体"/>
              </w:rPr>
              <w:t>’</w:t>
            </w:r>
            <w:r>
              <w:rPr>
                <w:rFonts w:hint="eastAsia" w:ascii="新宋体" w:hAnsi="新宋体" w:eastAsia="新宋体"/>
              </w:rPr>
              <w:t>&gt;</w:t>
            </w:r>
            <w:r>
              <w:rPr>
                <w:rFonts w:ascii="新宋体" w:hAnsi="新宋体" w:eastAsia="新宋体"/>
              </w:rPr>
              <w:t>’</w:t>
            </w:r>
            <w:r>
              <w:rPr>
                <w:rFonts w:hint="eastAsia" w:ascii="新宋体" w:hAnsi="新宋体" w:eastAsia="新宋体"/>
              </w:rPr>
              <w:t>)</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1080" w:type="dxa"/>
            <w:gridSpan w:val="2"/>
            <w:noWrap w:val="0"/>
            <w:vAlign w:val="center"/>
          </w:tcPr>
          <w:p>
            <w:pPr>
              <w:jc w:val="center"/>
              <w:rPr>
                <w:rFonts w:hint="eastAsia" w:ascii="新宋体" w:hAnsi="新宋体" w:eastAsia="新宋体"/>
              </w:rPr>
            </w:pPr>
            <w:r>
              <w:rPr>
                <w:rFonts w:hint="eastAsia" w:ascii="新宋体" w:hAnsi="新宋体" w:eastAsia="新宋体"/>
              </w:rPr>
              <w:t>功能描述</w:t>
            </w:r>
          </w:p>
        </w:tc>
        <w:tc>
          <w:tcPr>
            <w:tcW w:w="7920" w:type="dxa"/>
            <w:gridSpan w:val="3"/>
            <w:noWrap w:val="0"/>
            <w:vAlign w:val="top"/>
          </w:tcPr>
          <w:p>
            <w:pPr>
              <w:rPr>
                <w:rFonts w:hint="eastAsia" w:ascii="新宋体" w:hAnsi="新宋体" w:eastAsia="新宋体"/>
              </w:rPr>
            </w:pPr>
            <w:r>
              <w:rPr>
                <w:rFonts w:hint="eastAsia" w:ascii="新宋体" w:hAnsi="新宋体" w:eastAsia="新宋体"/>
              </w:rPr>
              <w:t>接收方校验接收信息正确后在准备执行操作前回应正应答帧；</w:t>
            </w:r>
          </w:p>
          <w:p>
            <w:pPr>
              <w:rPr>
                <w:rFonts w:hint="eastAsia" w:ascii="新宋体" w:hAnsi="新宋体" w:eastAsia="新宋体"/>
              </w:rPr>
            </w:pPr>
            <w:r>
              <w:rPr>
                <w:rFonts w:hint="eastAsia" w:ascii="新宋体" w:hAnsi="新宋体" w:eastAsia="新宋体"/>
              </w:rPr>
              <w:t>是否回应正应答帧视控制信息而定；</w:t>
            </w:r>
          </w:p>
        </w:tc>
      </w:tr>
    </w:tbl>
    <w:p>
      <w:pPr>
        <w:ind w:left="840" w:leftChars="200" w:hanging="420" w:hangingChars="200"/>
        <w:rPr>
          <w:rFonts w:hint="eastAsia" w:ascii="新宋体" w:hAnsi="新宋体" w:eastAsia="新宋体"/>
        </w:rPr>
      </w:pPr>
      <w:r>
        <w:rPr>
          <w:rFonts w:hint="eastAsia" w:ascii="新宋体" w:hAnsi="新宋体" w:eastAsia="新宋体"/>
        </w:rPr>
        <w:t>注：接收信息的校验方式：校验STX、ETX是否正确完整；根据相应控制信息确定信息帧长度是否正确。</w:t>
      </w:r>
    </w:p>
    <w:p>
      <w:pPr>
        <w:spacing w:line="360" w:lineRule="auto"/>
        <w:ind w:left="420"/>
        <w:outlineLvl w:val="0"/>
        <w:rPr>
          <w:rFonts w:hint="eastAsia" w:ascii="新宋体" w:hAnsi="新宋体" w:eastAsia="新宋体"/>
          <w:b/>
          <w:bCs/>
          <w:sz w:val="24"/>
        </w:rPr>
      </w:pPr>
      <w:r>
        <w:rPr>
          <w:rFonts w:hint="eastAsia" w:ascii="新宋体" w:hAnsi="新宋体" w:eastAsia="新宋体"/>
          <w:b/>
          <w:bCs/>
          <w:sz w:val="24"/>
        </w:rPr>
        <w:t>3.2 负应答信息(31H)帧</w:t>
      </w:r>
    </w:p>
    <w:tbl>
      <w:tblPr>
        <w:tblStyle w:val="5"/>
        <w:tblW w:w="9000" w:type="dxa"/>
        <w:tblInd w:w="108" w:type="dxa"/>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540"/>
        <w:gridCol w:w="540"/>
        <w:gridCol w:w="900"/>
        <w:gridCol w:w="5760"/>
        <w:gridCol w:w="1260"/>
      </w:tblGrid>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noWrap w:val="0"/>
            <w:vAlign w:val="center"/>
          </w:tcPr>
          <w:p>
            <w:pPr>
              <w:jc w:val="center"/>
              <w:rPr>
                <w:rFonts w:hint="eastAsia" w:ascii="新宋体" w:hAnsi="新宋体" w:eastAsia="新宋体"/>
                <w:b/>
                <w:bCs/>
              </w:rPr>
            </w:pPr>
            <w:r>
              <w:rPr>
                <w:rFonts w:hint="eastAsia" w:ascii="新宋体" w:hAnsi="新宋体" w:eastAsia="新宋体"/>
                <w:b/>
                <w:bCs/>
              </w:rPr>
              <w:t>位置</w:t>
            </w:r>
          </w:p>
        </w:tc>
        <w:tc>
          <w:tcPr>
            <w:tcW w:w="540" w:type="dxa"/>
            <w:noWrap w:val="0"/>
            <w:vAlign w:val="center"/>
          </w:tcPr>
          <w:p>
            <w:pPr>
              <w:jc w:val="center"/>
              <w:rPr>
                <w:rFonts w:hint="eastAsia" w:ascii="新宋体" w:hAnsi="新宋体" w:eastAsia="新宋体"/>
                <w:b/>
                <w:bCs/>
              </w:rPr>
            </w:pPr>
            <w:r>
              <w:rPr>
                <w:rFonts w:hint="eastAsia" w:ascii="新宋体" w:hAnsi="新宋体" w:eastAsia="新宋体"/>
                <w:b/>
                <w:bCs/>
              </w:rPr>
              <w:t>长度</w:t>
            </w:r>
          </w:p>
        </w:tc>
        <w:tc>
          <w:tcPr>
            <w:tcW w:w="900" w:type="dxa"/>
            <w:noWrap w:val="0"/>
            <w:vAlign w:val="center"/>
          </w:tcPr>
          <w:p>
            <w:pPr>
              <w:jc w:val="center"/>
              <w:rPr>
                <w:rFonts w:hint="eastAsia" w:ascii="新宋体" w:hAnsi="新宋体" w:eastAsia="新宋体"/>
                <w:b/>
                <w:bCs/>
              </w:rPr>
            </w:pPr>
            <w:r>
              <w:rPr>
                <w:rFonts w:hint="eastAsia" w:ascii="新宋体" w:hAnsi="新宋体" w:eastAsia="新宋体"/>
                <w:b/>
                <w:bCs/>
              </w:rPr>
              <w:t>数据</w:t>
            </w:r>
          </w:p>
        </w:tc>
        <w:tc>
          <w:tcPr>
            <w:tcW w:w="5760" w:type="dxa"/>
            <w:noWrap w:val="0"/>
            <w:vAlign w:val="center"/>
          </w:tcPr>
          <w:p>
            <w:pPr>
              <w:jc w:val="center"/>
              <w:rPr>
                <w:rFonts w:hint="eastAsia" w:ascii="新宋体" w:hAnsi="新宋体" w:eastAsia="新宋体"/>
                <w:b/>
                <w:bCs/>
              </w:rPr>
            </w:pPr>
            <w:r>
              <w:rPr>
                <w:rFonts w:hint="eastAsia" w:ascii="新宋体" w:hAnsi="新宋体" w:eastAsia="新宋体"/>
                <w:b/>
                <w:bCs/>
              </w:rPr>
              <w:t>说   明</w:t>
            </w:r>
          </w:p>
        </w:tc>
        <w:tc>
          <w:tcPr>
            <w:tcW w:w="1260" w:type="dxa"/>
            <w:noWrap w:val="0"/>
            <w:vAlign w:val="center"/>
          </w:tcPr>
          <w:p>
            <w:pPr>
              <w:jc w:val="center"/>
              <w:rPr>
                <w:rFonts w:hint="eastAsia" w:ascii="新宋体" w:hAnsi="新宋体" w:eastAsia="新宋体"/>
                <w:b/>
                <w:bCs/>
              </w:rPr>
            </w:pPr>
            <w:r>
              <w:rPr>
                <w:rFonts w:hint="eastAsia" w:ascii="新宋体" w:hAnsi="新宋体" w:eastAsia="新宋体"/>
                <w:b/>
                <w:bCs/>
              </w:rPr>
              <w:t>备注</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0</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STX</w:t>
            </w:r>
          </w:p>
        </w:tc>
        <w:tc>
          <w:tcPr>
            <w:tcW w:w="5760" w:type="dxa"/>
            <w:shd w:val="clear" w:color="auto" w:fill="E6E6E6"/>
            <w:noWrap w:val="0"/>
            <w:vAlign w:val="top"/>
          </w:tcPr>
          <w:p>
            <w:pPr>
              <w:rPr>
                <w:rFonts w:hint="eastAsia" w:ascii="新宋体" w:hAnsi="新宋体" w:eastAsia="新宋体"/>
              </w:rPr>
            </w:pPr>
            <w:r>
              <w:rPr>
                <w:rFonts w:hint="eastAsia" w:ascii="新宋体" w:hAnsi="新宋体" w:eastAsia="新宋体"/>
              </w:rPr>
              <w:t>3CH(字符</w:t>
            </w:r>
            <w:r>
              <w:rPr>
                <w:rFonts w:ascii="新宋体" w:hAnsi="新宋体" w:eastAsia="新宋体"/>
              </w:rPr>
              <w:t>’</w:t>
            </w:r>
            <w:r>
              <w:rPr>
                <w:rFonts w:hint="eastAsia" w:ascii="新宋体" w:hAnsi="新宋体" w:eastAsia="新宋体"/>
              </w:rPr>
              <w:t>&lt;</w:t>
            </w:r>
            <w:r>
              <w:rPr>
                <w:rFonts w:ascii="新宋体" w:hAnsi="新宋体" w:eastAsia="新宋体"/>
              </w:rPr>
              <w:t>’</w:t>
            </w:r>
            <w:r>
              <w:rPr>
                <w:rFonts w:hint="eastAsia" w:ascii="新宋体" w:hAnsi="新宋体" w:eastAsia="新宋体"/>
              </w:rPr>
              <w:t>)</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color w:val="000000"/>
              </w:rPr>
              <w:t>RSCTL</w:t>
            </w:r>
          </w:p>
        </w:tc>
        <w:tc>
          <w:tcPr>
            <w:tcW w:w="5760" w:type="dxa"/>
            <w:shd w:val="clear" w:color="auto" w:fill="E6E6E6"/>
            <w:noWrap w:val="0"/>
            <w:vAlign w:val="top"/>
          </w:tcPr>
          <w:p>
            <w:pPr>
              <w:rPr>
                <w:rFonts w:hint="eastAsia" w:ascii="新宋体" w:hAnsi="新宋体" w:eastAsia="新宋体"/>
              </w:rPr>
            </w:pPr>
            <w:r>
              <w:rPr>
                <w:rFonts w:hint="eastAsia" w:ascii="新宋体" w:hAnsi="新宋体" w:eastAsia="新宋体"/>
                <w:szCs w:val="21"/>
              </w:rPr>
              <w:t>帧序列号，1个字节，‘0’到‘9’依次循环</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2</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CTL</w:t>
            </w:r>
          </w:p>
        </w:tc>
        <w:tc>
          <w:tcPr>
            <w:tcW w:w="5760" w:type="dxa"/>
            <w:shd w:val="clear" w:color="auto" w:fill="E6E6E6"/>
            <w:noWrap w:val="0"/>
            <w:vAlign w:val="top"/>
          </w:tcPr>
          <w:p>
            <w:pPr>
              <w:rPr>
                <w:rFonts w:hint="eastAsia" w:ascii="新宋体" w:hAnsi="新宋体" w:eastAsia="新宋体"/>
              </w:rPr>
            </w:pPr>
            <w:r>
              <w:rPr>
                <w:rFonts w:hint="eastAsia" w:ascii="新宋体" w:hAnsi="新宋体" w:eastAsia="新宋体"/>
              </w:rPr>
              <w:t>31H(字符</w:t>
            </w:r>
            <w:r>
              <w:rPr>
                <w:rFonts w:ascii="新宋体" w:hAnsi="新宋体" w:eastAsia="新宋体"/>
              </w:rPr>
              <w:t>’</w:t>
            </w:r>
            <w:r>
              <w:rPr>
                <w:rFonts w:hint="eastAsia" w:ascii="新宋体" w:hAnsi="新宋体" w:eastAsia="新宋体"/>
              </w:rPr>
              <w:t>1</w:t>
            </w:r>
            <w:r>
              <w:rPr>
                <w:rFonts w:ascii="新宋体" w:hAnsi="新宋体" w:eastAsia="新宋体"/>
              </w:rPr>
              <w:t>’</w:t>
            </w:r>
            <w:r>
              <w:rPr>
                <w:rFonts w:hint="eastAsia" w:ascii="新宋体" w:hAnsi="新宋体" w:eastAsia="新宋体"/>
              </w:rPr>
              <w:t>)</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3</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ETX</w:t>
            </w:r>
          </w:p>
        </w:tc>
        <w:tc>
          <w:tcPr>
            <w:tcW w:w="5760" w:type="dxa"/>
            <w:shd w:val="clear" w:color="auto" w:fill="E6E6E6"/>
            <w:noWrap w:val="0"/>
            <w:vAlign w:val="top"/>
          </w:tcPr>
          <w:p>
            <w:pPr>
              <w:rPr>
                <w:rFonts w:hint="eastAsia" w:ascii="新宋体" w:hAnsi="新宋体" w:eastAsia="新宋体"/>
              </w:rPr>
            </w:pPr>
            <w:r>
              <w:rPr>
                <w:rFonts w:hint="eastAsia" w:ascii="新宋体" w:hAnsi="新宋体" w:eastAsia="新宋体"/>
              </w:rPr>
              <w:t>3EH(字符</w:t>
            </w:r>
            <w:r>
              <w:rPr>
                <w:rFonts w:ascii="新宋体" w:hAnsi="新宋体" w:eastAsia="新宋体"/>
              </w:rPr>
              <w:t>’</w:t>
            </w:r>
            <w:r>
              <w:rPr>
                <w:rFonts w:hint="eastAsia" w:ascii="新宋体" w:hAnsi="新宋体" w:eastAsia="新宋体"/>
              </w:rPr>
              <w:t>&gt;</w:t>
            </w:r>
            <w:r>
              <w:rPr>
                <w:rFonts w:ascii="新宋体" w:hAnsi="新宋体" w:eastAsia="新宋体"/>
              </w:rPr>
              <w:t>’</w:t>
            </w:r>
            <w:r>
              <w:rPr>
                <w:rFonts w:hint="eastAsia" w:ascii="新宋体" w:hAnsi="新宋体" w:eastAsia="新宋体"/>
              </w:rPr>
              <w:t>)</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1080" w:type="dxa"/>
            <w:gridSpan w:val="2"/>
            <w:noWrap w:val="0"/>
            <w:vAlign w:val="center"/>
          </w:tcPr>
          <w:p>
            <w:pPr>
              <w:jc w:val="center"/>
              <w:rPr>
                <w:rFonts w:hint="eastAsia" w:ascii="新宋体" w:hAnsi="新宋体" w:eastAsia="新宋体"/>
              </w:rPr>
            </w:pPr>
            <w:r>
              <w:rPr>
                <w:rFonts w:hint="eastAsia" w:ascii="新宋体" w:hAnsi="新宋体" w:eastAsia="新宋体"/>
              </w:rPr>
              <w:t>功能描述</w:t>
            </w:r>
          </w:p>
        </w:tc>
        <w:tc>
          <w:tcPr>
            <w:tcW w:w="7920" w:type="dxa"/>
            <w:gridSpan w:val="3"/>
            <w:noWrap w:val="0"/>
            <w:vAlign w:val="top"/>
          </w:tcPr>
          <w:p>
            <w:pPr>
              <w:rPr>
                <w:rFonts w:hint="eastAsia" w:ascii="新宋体" w:hAnsi="新宋体" w:eastAsia="新宋体"/>
              </w:rPr>
            </w:pPr>
            <w:r>
              <w:rPr>
                <w:rFonts w:hint="eastAsia" w:ascii="新宋体" w:hAnsi="新宋体" w:eastAsia="新宋体"/>
              </w:rPr>
              <w:t>接收方校验接收信息错误后回应负应答帧；</w:t>
            </w:r>
          </w:p>
          <w:p>
            <w:pPr>
              <w:rPr>
                <w:rFonts w:hint="eastAsia" w:ascii="新宋体" w:hAnsi="新宋体" w:eastAsia="新宋体"/>
              </w:rPr>
            </w:pPr>
            <w:r>
              <w:rPr>
                <w:rFonts w:hint="eastAsia" w:ascii="新宋体" w:hAnsi="新宋体" w:eastAsia="新宋体"/>
              </w:rPr>
              <w:t>发送方接收到负应答帧后应立即重复发送相应信息帧；</w:t>
            </w:r>
          </w:p>
          <w:p>
            <w:pPr>
              <w:rPr>
                <w:rFonts w:hint="eastAsia" w:ascii="新宋体" w:hAnsi="新宋体" w:eastAsia="新宋体"/>
              </w:rPr>
            </w:pPr>
            <w:r>
              <w:rPr>
                <w:rFonts w:hint="eastAsia" w:ascii="新宋体" w:hAnsi="新宋体" w:eastAsia="新宋体"/>
              </w:rPr>
              <w:t>是否回应负应答帧视控制信息而定；</w:t>
            </w:r>
          </w:p>
        </w:tc>
      </w:tr>
    </w:tbl>
    <w:p>
      <w:pPr>
        <w:ind w:left="840" w:leftChars="200" w:hanging="420" w:hangingChars="200"/>
        <w:rPr>
          <w:rFonts w:hint="eastAsia" w:ascii="新宋体" w:hAnsi="新宋体" w:eastAsia="新宋体"/>
        </w:rPr>
      </w:pPr>
      <w:r>
        <w:rPr>
          <w:rFonts w:hint="eastAsia" w:ascii="新宋体" w:hAnsi="新宋体" w:eastAsia="新宋体"/>
        </w:rPr>
        <w:t>注：接收信息的校验方式，校验STX、ETX是否正确完整；</w:t>
      </w:r>
    </w:p>
    <w:p>
      <w:pPr>
        <w:ind w:left="420" w:leftChars="200" w:firstLine="420"/>
        <w:rPr>
          <w:rFonts w:hint="eastAsia" w:ascii="新宋体" w:hAnsi="新宋体" w:eastAsia="新宋体"/>
        </w:rPr>
      </w:pPr>
      <w:r>
        <w:rPr>
          <w:rFonts w:hint="eastAsia" w:ascii="新宋体" w:hAnsi="新宋体" w:eastAsia="新宋体"/>
        </w:rPr>
        <w:t>根据相应控制信息确定信息帧长度是否正确。</w:t>
      </w:r>
    </w:p>
    <w:p>
      <w:pPr>
        <w:spacing w:line="360" w:lineRule="auto"/>
        <w:outlineLvl w:val="0"/>
        <w:rPr>
          <w:rFonts w:hint="eastAsia" w:ascii="新宋体" w:hAnsi="新宋体" w:eastAsia="新宋体"/>
          <w:b/>
          <w:bCs/>
          <w:sz w:val="24"/>
        </w:rPr>
      </w:pPr>
      <w:r>
        <w:rPr>
          <w:rFonts w:hint="eastAsia" w:ascii="新宋体" w:hAnsi="新宋体" w:eastAsia="新宋体"/>
          <w:b/>
          <w:bCs/>
          <w:sz w:val="24"/>
        </w:rPr>
        <w:t>四、自动发卡机至PC机的信息帧与PC机应答</w:t>
      </w:r>
    </w:p>
    <w:p>
      <w:pPr>
        <w:spacing w:line="360" w:lineRule="auto"/>
        <w:ind w:left="420"/>
        <w:outlineLvl w:val="0"/>
        <w:rPr>
          <w:rFonts w:hint="eastAsia" w:ascii="新宋体" w:hAnsi="新宋体" w:eastAsia="新宋体"/>
          <w:b/>
          <w:bCs/>
          <w:sz w:val="24"/>
        </w:rPr>
      </w:pPr>
      <w:r>
        <w:rPr>
          <w:rFonts w:hint="eastAsia" w:ascii="新宋体" w:hAnsi="新宋体" w:eastAsia="新宋体"/>
          <w:b/>
          <w:bCs/>
          <w:sz w:val="24"/>
        </w:rPr>
        <w:t>4.1 上电信息(41H)帧</w:t>
      </w:r>
    </w:p>
    <w:tbl>
      <w:tblPr>
        <w:tblStyle w:val="5"/>
        <w:tblW w:w="9000" w:type="dxa"/>
        <w:tblInd w:w="108" w:type="dxa"/>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540"/>
        <w:gridCol w:w="540"/>
        <w:gridCol w:w="900"/>
        <w:gridCol w:w="5760"/>
        <w:gridCol w:w="1260"/>
      </w:tblGrid>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noWrap w:val="0"/>
            <w:vAlign w:val="center"/>
          </w:tcPr>
          <w:p>
            <w:pPr>
              <w:jc w:val="center"/>
              <w:rPr>
                <w:rFonts w:hint="eastAsia" w:ascii="新宋体" w:hAnsi="新宋体" w:eastAsia="新宋体"/>
                <w:b/>
                <w:bCs/>
              </w:rPr>
            </w:pPr>
            <w:r>
              <w:rPr>
                <w:rFonts w:hint="eastAsia" w:ascii="新宋体" w:hAnsi="新宋体" w:eastAsia="新宋体"/>
                <w:b/>
                <w:bCs/>
              </w:rPr>
              <w:t>位置</w:t>
            </w:r>
          </w:p>
        </w:tc>
        <w:tc>
          <w:tcPr>
            <w:tcW w:w="540" w:type="dxa"/>
            <w:noWrap w:val="0"/>
            <w:vAlign w:val="center"/>
          </w:tcPr>
          <w:p>
            <w:pPr>
              <w:jc w:val="center"/>
              <w:rPr>
                <w:rFonts w:hint="eastAsia" w:ascii="新宋体" w:hAnsi="新宋体" w:eastAsia="新宋体"/>
                <w:b/>
                <w:bCs/>
              </w:rPr>
            </w:pPr>
            <w:r>
              <w:rPr>
                <w:rFonts w:hint="eastAsia" w:ascii="新宋体" w:hAnsi="新宋体" w:eastAsia="新宋体"/>
                <w:b/>
                <w:bCs/>
              </w:rPr>
              <w:t>长度</w:t>
            </w:r>
          </w:p>
        </w:tc>
        <w:tc>
          <w:tcPr>
            <w:tcW w:w="900" w:type="dxa"/>
            <w:noWrap w:val="0"/>
            <w:vAlign w:val="center"/>
          </w:tcPr>
          <w:p>
            <w:pPr>
              <w:jc w:val="center"/>
              <w:rPr>
                <w:rFonts w:hint="eastAsia" w:ascii="新宋体" w:hAnsi="新宋体" w:eastAsia="新宋体"/>
                <w:b/>
                <w:bCs/>
              </w:rPr>
            </w:pPr>
            <w:r>
              <w:rPr>
                <w:rFonts w:hint="eastAsia" w:ascii="新宋体" w:hAnsi="新宋体" w:eastAsia="新宋体"/>
                <w:b/>
                <w:bCs/>
              </w:rPr>
              <w:t>数据</w:t>
            </w:r>
          </w:p>
        </w:tc>
        <w:tc>
          <w:tcPr>
            <w:tcW w:w="5760" w:type="dxa"/>
            <w:noWrap w:val="0"/>
            <w:vAlign w:val="center"/>
          </w:tcPr>
          <w:p>
            <w:pPr>
              <w:jc w:val="center"/>
              <w:rPr>
                <w:rFonts w:hint="eastAsia" w:ascii="新宋体" w:hAnsi="新宋体" w:eastAsia="新宋体"/>
                <w:b/>
                <w:bCs/>
              </w:rPr>
            </w:pPr>
            <w:r>
              <w:rPr>
                <w:rFonts w:hint="eastAsia" w:ascii="新宋体" w:hAnsi="新宋体" w:eastAsia="新宋体"/>
                <w:b/>
                <w:bCs/>
              </w:rPr>
              <w:t>说   明</w:t>
            </w:r>
          </w:p>
        </w:tc>
        <w:tc>
          <w:tcPr>
            <w:tcW w:w="1260" w:type="dxa"/>
            <w:noWrap w:val="0"/>
            <w:vAlign w:val="center"/>
          </w:tcPr>
          <w:p>
            <w:pPr>
              <w:jc w:val="center"/>
              <w:rPr>
                <w:rFonts w:hint="eastAsia" w:ascii="新宋体" w:hAnsi="新宋体" w:eastAsia="新宋体"/>
                <w:b/>
                <w:bCs/>
              </w:rPr>
            </w:pPr>
            <w:r>
              <w:rPr>
                <w:rFonts w:hint="eastAsia" w:ascii="新宋体" w:hAnsi="新宋体" w:eastAsia="新宋体"/>
                <w:b/>
                <w:bCs/>
              </w:rPr>
              <w:t>备注</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0</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STX</w:t>
            </w:r>
          </w:p>
        </w:tc>
        <w:tc>
          <w:tcPr>
            <w:tcW w:w="5760" w:type="dxa"/>
            <w:shd w:val="clear" w:color="auto" w:fill="E6E6E6"/>
            <w:noWrap w:val="0"/>
            <w:vAlign w:val="top"/>
          </w:tcPr>
          <w:p>
            <w:pPr>
              <w:rPr>
                <w:rFonts w:hint="eastAsia" w:ascii="新宋体" w:hAnsi="新宋体" w:eastAsia="新宋体"/>
              </w:rPr>
            </w:pPr>
            <w:r>
              <w:rPr>
                <w:rFonts w:hint="eastAsia" w:ascii="新宋体" w:hAnsi="新宋体" w:eastAsia="新宋体"/>
              </w:rPr>
              <w:t>3CH(字符</w:t>
            </w:r>
            <w:r>
              <w:rPr>
                <w:rFonts w:ascii="新宋体" w:hAnsi="新宋体" w:eastAsia="新宋体"/>
              </w:rPr>
              <w:t>’</w:t>
            </w:r>
            <w:r>
              <w:rPr>
                <w:rFonts w:hint="eastAsia" w:ascii="新宋体" w:hAnsi="新宋体" w:eastAsia="新宋体"/>
              </w:rPr>
              <w:t>&lt;</w:t>
            </w:r>
            <w:r>
              <w:rPr>
                <w:rFonts w:ascii="新宋体" w:hAnsi="新宋体" w:eastAsia="新宋体"/>
              </w:rPr>
              <w:t>’</w:t>
            </w:r>
            <w:r>
              <w:rPr>
                <w:rFonts w:hint="eastAsia" w:ascii="新宋体" w:hAnsi="新宋体" w:eastAsia="新宋体"/>
              </w:rPr>
              <w:t>)</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color w:val="000000"/>
              </w:rPr>
              <w:t>RSCTL</w:t>
            </w:r>
          </w:p>
        </w:tc>
        <w:tc>
          <w:tcPr>
            <w:tcW w:w="5760" w:type="dxa"/>
            <w:shd w:val="clear" w:color="auto" w:fill="E6E6E6"/>
            <w:noWrap w:val="0"/>
            <w:vAlign w:val="top"/>
          </w:tcPr>
          <w:p>
            <w:pPr>
              <w:rPr>
                <w:rFonts w:hint="eastAsia" w:ascii="新宋体" w:hAnsi="新宋体" w:eastAsia="新宋体"/>
              </w:rPr>
            </w:pPr>
            <w:r>
              <w:rPr>
                <w:rFonts w:hint="eastAsia" w:ascii="新宋体" w:hAnsi="新宋体" w:eastAsia="新宋体"/>
                <w:szCs w:val="21"/>
              </w:rPr>
              <w:t>帧序列号，1个字节，‘0’到‘9’依次循环</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2</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CTL</w:t>
            </w:r>
          </w:p>
        </w:tc>
        <w:tc>
          <w:tcPr>
            <w:tcW w:w="5760" w:type="dxa"/>
            <w:shd w:val="clear" w:color="auto" w:fill="E6E6E6"/>
            <w:noWrap w:val="0"/>
            <w:vAlign w:val="top"/>
          </w:tcPr>
          <w:p>
            <w:pPr>
              <w:rPr>
                <w:rFonts w:hint="eastAsia" w:ascii="新宋体" w:hAnsi="新宋体" w:eastAsia="新宋体"/>
              </w:rPr>
            </w:pPr>
            <w:r>
              <w:rPr>
                <w:rFonts w:hint="eastAsia" w:ascii="新宋体" w:hAnsi="新宋体" w:eastAsia="新宋体"/>
              </w:rPr>
              <w:t>41H(字符</w:t>
            </w:r>
            <w:r>
              <w:rPr>
                <w:rFonts w:ascii="新宋体" w:hAnsi="新宋体" w:eastAsia="新宋体"/>
              </w:rPr>
              <w:t>’</w:t>
            </w:r>
            <w:r>
              <w:rPr>
                <w:rFonts w:hint="eastAsia" w:ascii="新宋体" w:hAnsi="新宋体" w:eastAsia="新宋体"/>
              </w:rPr>
              <w:t>A</w:t>
            </w:r>
            <w:r>
              <w:rPr>
                <w:rFonts w:ascii="新宋体" w:hAnsi="新宋体" w:eastAsia="新宋体"/>
              </w:rPr>
              <w:t>’</w:t>
            </w:r>
            <w:r>
              <w:rPr>
                <w:rFonts w:hint="eastAsia" w:ascii="新宋体" w:hAnsi="新宋体" w:eastAsia="新宋体"/>
              </w:rPr>
              <w:t>)</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3</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ETX</w:t>
            </w:r>
          </w:p>
        </w:tc>
        <w:tc>
          <w:tcPr>
            <w:tcW w:w="5760" w:type="dxa"/>
            <w:shd w:val="clear" w:color="auto" w:fill="E6E6E6"/>
            <w:noWrap w:val="0"/>
            <w:vAlign w:val="top"/>
          </w:tcPr>
          <w:p>
            <w:pPr>
              <w:rPr>
                <w:rFonts w:hint="eastAsia" w:ascii="新宋体" w:hAnsi="新宋体" w:eastAsia="新宋体"/>
              </w:rPr>
            </w:pPr>
            <w:r>
              <w:rPr>
                <w:rFonts w:hint="eastAsia" w:ascii="新宋体" w:hAnsi="新宋体" w:eastAsia="新宋体"/>
              </w:rPr>
              <w:t>3EH(字符</w:t>
            </w:r>
            <w:r>
              <w:rPr>
                <w:rFonts w:ascii="新宋体" w:hAnsi="新宋体" w:eastAsia="新宋体"/>
              </w:rPr>
              <w:t>’</w:t>
            </w:r>
            <w:r>
              <w:rPr>
                <w:rFonts w:hint="eastAsia" w:ascii="新宋体" w:hAnsi="新宋体" w:eastAsia="新宋体"/>
              </w:rPr>
              <w:t>&gt;</w:t>
            </w:r>
            <w:r>
              <w:rPr>
                <w:rFonts w:ascii="新宋体" w:hAnsi="新宋体" w:eastAsia="新宋体"/>
              </w:rPr>
              <w:t>’</w:t>
            </w:r>
            <w:r>
              <w:rPr>
                <w:rFonts w:hint="eastAsia" w:ascii="新宋体" w:hAnsi="新宋体" w:eastAsia="新宋体"/>
              </w:rPr>
              <w:t>)</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1080" w:type="dxa"/>
            <w:gridSpan w:val="2"/>
            <w:noWrap w:val="0"/>
            <w:vAlign w:val="center"/>
          </w:tcPr>
          <w:p>
            <w:pPr>
              <w:jc w:val="center"/>
              <w:rPr>
                <w:rFonts w:hint="eastAsia" w:ascii="新宋体" w:hAnsi="新宋体" w:eastAsia="新宋体"/>
              </w:rPr>
            </w:pPr>
            <w:r>
              <w:rPr>
                <w:rFonts w:hint="eastAsia" w:ascii="新宋体" w:hAnsi="新宋体" w:eastAsia="新宋体"/>
              </w:rPr>
              <w:t>功能描述</w:t>
            </w:r>
          </w:p>
        </w:tc>
        <w:tc>
          <w:tcPr>
            <w:tcW w:w="7920" w:type="dxa"/>
            <w:gridSpan w:val="3"/>
            <w:noWrap w:val="0"/>
            <w:vAlign w:val="top"/>
          </w:tcPr>
          <w:p>
            <w:pPr>
              <w:rPr>
                <w:rFonts w:hint="eastAsia" w:ascii="新宋体" w:hAnsi="新宋体" w:eastAsia="新宋体"/>
              </w:rPr>
            </w:pPr>
            <w:r>
              <w:rPr>
                <w:rFonts w:hint="eastAsia" w:ascii="新宋体" w:hAnsi="新宋体" w:eastAsia="新宋体"/>
              </w:rPr>
              <w:t>卡机加电自检后上报；</w:t>
            </w:r>
          </w:p>
          <w:p>
            <w:pPr>
              <w:rPr>
                <w:rFonts w:hint="eastAsia" w:ascii="新宋体" w:hAnsi="新宋体" w:eastAsia="新宋体"/>
              </w:rPr>
            </w:pPr>
            <w:r>
              <w:rPr>
                <w:rFonts w:hint="eastAsia" w:ascii="新宋体" w:hAnsi="新宋体" w:eastAsia="新宋体"/>
              </w:rPr>
              <w:t>等待PC机回应初始化信息(61H)帧，如果在1s后没有回应重复上报；</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1080" w:type="dxa"/>
            <w:gridSpan w:val="2"/>
            <w:noWrap w:val="0"/>
            <w:vAlign w:val="center"/>
          </w:tcPr>
          <w:p>
            <w:pPr>
              <w:jc w:val="center"/>
              <w:rPr>
                <w:rFonts w:hint="eastAsia" w:ascii="新宋体" w:hAnsi="新宋体" w:eastAsia="新宋体"/>
              </w:rPr>
            </w:pPr>
            <w:r>
              <w:rPr>
                <w:rFonts w:hint="eastAsia" w:ascii="新宋体" w:hAnsi="新宋体" w:eastAsia="新宋体"/>
              </w:rPr>
              <w:t>PC应答</w:t>
            </w:r>
          </w:p>
        </w:tc>
        <w:tc>
          <w:tcPr>
            <w:tcW w:w="7920" w:type="dxa"/>
            <w:gridSpan w:val="3"/>
            <w:noWrap w:val="0"/>
            <w:vAlign w:val="top"/>
          </w:tcPr>
          <w:p>
            <w:pPr>
              <w:rPr>
                <w:rFonts w:hint="eastAsia" w:ascii="新宋体" w:hAnsi="新宋体" w:eastAsia="新宋体"/>
              </w:rPr>
            </w:pPr>
            <w:r>
              <w:rPr>
                <w:rFonts w:hint="eastAsia" w:ascii="新宋体" w:hAnsi="新宋体" w:eastAsia="新宋体"/>
              </w:rPr>
              <w:t>初始化信息(61H)帧</w:t>
            </w:r>
          </w:p>
        </w:tc>
      </w:tr>
    </w:tbl>
    <w:p>
      <w:pPr>
        <w:spacing w:line="360" w:lineRule="auto"/>
        <w:ind w:left="420"/>
        <w:outlineLvl w:val="0"/>
        <w:rPr>
          <w:rFonts w:hint="eastAsia" w:ascii="新宋体" w:hAnsi="新宋体" w:eastAsia="新宋体"/>
          <w:b/>
          <w:bCs/>
          <w:sz w:val="24"/>
        </w:rPr>
      </w:pPr>
      <w:r>
        <w:rPr>
          <w:rFonts w:hint="eastAsia" w:ascii="新宋体" w:hAnsi="新宋体" w:eastAsia="新宋体"/>
          <w:b/>
          <w:bCs/>
          <w:sz w:val="24"/>
        </w:rPr>
        <w:t>4.2状态信息(42H)帧</w:t>
      </w:r>
    </w:p>
    <w:tbl>
      <w:tblPr>
        <w:tblStyle w:val="5"/>
        <w:tblW w:w="9000" w:type="dxa"/>
        <w:tblInd w:w="108" w:type="dxa"/>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540"/>
        <w:gridCol w:w="540"/>
        <w:gridCol w:w="900"/>
        <w:gridCol w:w="720"/>
        <w:gridCol w:w="540"/>
        <w:gridCol w:w="4500"/>
        <w:gridCol w:w="1260"/>
      </w:tblGrid>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noWrap w:val="0"/>
            <w:vAlign w:val="center"/>
          </w:tcPr>
          <w:p>
            <w:pPr>
              <w:jc w:val="center"/>
              <w:rPr>
                <w:rFonts w:hint="eastAsia" w:ascii="新宋体" w:hAnsi="新宋体" w:eastAsia="新宋体"/>
                <w:b/>
                <w:bCs/>
              </w:rPr>
            </w:pPr>
            <w:r>
              <w:rPr>
                <w:rFonts w:hint="eastAsia" w:ascii="新宋体" w:hAnsi="新宋体" w:eastAsia="新宋体"/>
                <w:b/>
                <w:bCs/>
              </w:rPr>
              <w:t>位置</w:t>
            </w:r>
          </w:p>
        </w:tc>
        <w:tc>
          <w:tcPr>
            <w:tcW w:w="540" w:type="dxa"/>
            <w:noWrap w:val="0"/>
            <w:vAlign w:val="center"/>
          </w:tcPr>
          <w:p>
            <w:pPr>
              <w:jc w:val="center"/>
              <w:rPr>
                <w:rFonts w:hint="eastAsia" w:ascii="新宋体" w:hAnsi="新宋体" w:eastAsia="新宋体"/>
                <w:b/>
                <w:bCs/>
              </w:rPr>
            </w:pPr>
            <w:r>
              <w:rPr>
                <w:rFonts w:hint="eastAsia" w:ascii="新宋体" w:hAnsi="新宋体" w:eastAsia="新宋体"/>
                <w:b/>
                <w:bCs/>
              </w:rPr>
              <w:t>长度</w:t>
            </w:r>
          </w:p>
        </w:tc>
        <w:tc>
          <w:tcPr>
            <w:tcW w:w="900" w:type="dxa"/>
            <w:noWrap w:val="0"/>
            <w:vAlign w:val="center"/>
          </w:tcPr>
          <w:p>
            <w:pPr>
              <w:jc w:val="center"/>
              <w:rPr>
                <w:rFonts w:hint="eastAsia" w:ascii="新宋体" w:hAnsi="新宋体" w:eastAsia="新宋体"/>
                <w:b/>
                <w:bCs/>
              </w:rPr>
            </w:pPr>
            <w:r>
              <w:rPr>
                <w:rFonts w:hint="eastAsia" w:ascii="新宋体" w:hAnsi="新宋体" w:eastAsia="新宋体"/>
                <w:b/>
                <w:bCs/>
              </w:rPr>
              <w:t>数据</w:t>
            </w:r>
          </w:p>
        </w:tc>
        <w:tc>
          <w:tcPr>
            <w:tcW w:w="5760" w:type="dxa"/>
            <w:gridSpan w:val="3"/>
            <w:noWrap w:val="0"/>
            <w:vAlign w:val="center"/>
          </w:tcPr>
          <w:p>
            <w:pPr>
              <w:jc w:val="center"/>
              <w:rPr>
                <w:rFonts w:hint="eastAsia" w:ascii="新宋体" w:hAnsi="新宋体" w:eastAsia="新宋体"/>
                <w:b/>
                <w:bCs/>
              </w:rPr>
            </w:pPr>
            <w:r>
              <w:rPr>
                <w:rFonts w:hint="eastAsia" w:ascii="新宋体" w:hAnsi="新宋体" w:eastAsia="新宋体"/>
                <w:b/>
                <w:bCs/>
              </w:rPr>
              <w:t>说   明</w:t>
            </w:r>
          </w:p>
        </w:tc>
        <w:tc>
          <w:tcPr>
            <w:tcW w:w="1260" w:type="dxa"/>
            <w:noWrap w:val="0"/>
            <w:vAlign w:val="center"/>
          </w:tcPr>
          <w:p>
            <w:pPr>
              <w:jc w:val="center"/>
              <w:rPr>
                <w:rFonts w:hint="eastAsia" w:ascii="新宋体" w:hAnsi="新宋体" w:eastAsia="新宋体"/>
                <w:b/>
                <w:bCs/>
              </w:rPr>
            </w:pPr>
            <w:r>
              <w:rPr>
                <w:rFonts w:hint="eastAsia" w:ascii="新宋体" w:hAnsi="新宋体" w:eastAsia="新宋体"/>
                <w:b/>
                <w:bCs/>
              </w:rPr>
              <w:t>备注</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0</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STX</w:t>
            </w:r>
          </w:p>
        </w:tc>
        <w:tc>
          <w:tcPr>
            <w:tcW w:w="5760" w:type="dxa"/>
            <w:gridSpan w:val="3"/>
            <w:shd w:val="clear" w:color="auto" w:fill="E6E6E6"/>
            <w:noWrap w:val="0"/>
            <w:vAlign w:val="top"/>
          </w:tcPr>
          <w:p>
            <w:pPr>
              <w:rPr>
                <w:rFonts w:hint="eastAsia" w:ascii="新宋体" w:hAnsi="新宋体" w:eastAsia="新宋体"/>
              </w:rPr>
            </w:pPr>
            <w:r>
              <w:rPr>
                <w:rFonts w:hint="eastAsia" w:ascii="新宋体" w:hAnsi="新宋体" w:eastAsia="新宋体"/>
              </w:rPr>
              <w:t>3CH(字符</w:t>
            </w:r>
            <w:r>
              <w:rPr>
                <w:rFonts w:ascii="新宋体" w:hAnsi="新宋体" w:eastAsia="新宋体"/>
              </w:rPr>
              <w:t>’</w:t>
            </w:r>
            <w:r>
              <w:rPr>
                <w:rFonts w:hint="eastAsia" w:ascii="新宋体" w:hAnsi="新宋体" w:eastAsia="新宋体"/>
              </w:rPr>
              <w:t>&lt;</w:t>
            </w:r>
            <w:r>
              <w:rPr>
                <w:rFonts w:ascii="新宋体" w:hAnsi="新宋体" w:eastAsia="新宋体"/>
              </w:rPr>
              <w:t>’</w:t>
            </w:r>
            <w:r>
              <w:rPr>
                <w:rFonts w:hint="eastAsia" w:ascii="新宋体" w:hAnsi="新宋体" w:eastAsia="新宋体"/>
              </w:rPr>
              <w:t>)</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color w:val="000000"/>
              </w:rPr>
              <w:t>RSCTL</w:t>
            </w:r>
          </w:p>
        </w:tc>
        <w:tc>
          <w:tcPr>
            <w:tcW w:w="5760" w:type="dxa"/>
            <w:gridSpan w:val="3"/>
            <w:shd w:val="clear" w:color="auto" w:fill="E6E6E6"/>
            <w:noWrap w:val="0"/>
            <w:vAlign w:val="top"/>
          </w:tcPr>
          <w:p>
            <w:pPr>
              <w:rPr>
                <w:rFonts w:hint="eastAsia" w:ascii="新宋体" w:hAnsi="新宋体" w:eastAsia="新宋体"/>
              </w:rPr>
            </w:pPr>
            <w:r>
              <w:rPr>
                <w:rFonts w:hint="eastAsia" w:ascii="新宋体" w:hAnsi="新宋体" w:eastAsia="新宋体"/>
                <w:szCs w:val="21"/>
              </w:rPr>
              <w:t>帧序列号，1个字节，‘0’到‘9’依次循环</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2</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CTL</w:t>
            </w:r>
          </w:p>
        </w:tc>
        <w:tc>
          <w:tcPr>
            <w:tcW w:w="5760" w:type="dxa"/>
            <w:gridSpan w:val="3"/>
            <w:shd w:val="clear" w:color="auto" w:fill="E6E6E6"/>
            <w:noWrap w:val="0"/>
            <w:vAlign w:val="top"/>
          </w:tcPr>
          <w:p>
            <w:pPr>
              <w:rPr>
                <w:rFonts w:hint="eastAsia" w:ascii="新宋体" w:hAnsi="新宋体" w:eastAsia="新宋体"/>
              </w:rPr>
            </w:pPr>
            <w:r>
              <w:rPr>
                <w:rFonts w:hint="eastAsia" w:ascii="新宋体" w:hAnsi="新宋体" w:eastAsia="新宋体"/>
              </w:rPr>
              <w:t>42H(字符</w:t>
            </w:r>
            <w:r>
              <w:rPr>
                <w:rFonts w:ascii="新宋体" w:hAnsi="新宋体" w:eastAsia="新宋体"/>
              </w:rPr>
              <w:t>’</w:t>
            </w:r>
            <w:r>
              <w:rPr>
                <w:rFonts w:hint="eastAsia" w:ascii="新宋体" w:hAnsi="新宋体" w:eastAsia="新宋体"/>
              </w:rPr>
              <w:t>B</w:t>
            </w:r>
            <w:r>
              <w:rPr>
                <w:rFonts w:ascii="新宋体" w:hAnsi="新宋体" w:eastAsia="新宋体"/>
              </w:rPr>
              <w:t>’</w:t>
            </w:r>
            <w:r>
              <w:rPr>
                <w:rFonts w:hint="eastAsia" w:ascii="新宋体" w:hAnsi="新宋体" w:eastAsia="新宋体"/>
              </w:rPr>
              <w:t>)</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540" w:type="dxa"/>
            <w:vMerge w:val="restart"/>
            <w:noWrap w:val="0"/>
            <w:vAlign w:val="center"/>
          </w:tcPr>
          <w:p>
            <w:pPr>
              <w:jc w:val="center"/>
              <w:rPr>
                <w:rFonts w:hint="eastAsia" w:ascii="新宋体" w:hAnsi="新宋体" w:eastAsia="新宋体"/>
              </w:rPr>
            </w:pPr>
            <w:r>
              <w:rPr>
                <w:rFonts w:hint="eastAsia" w:ascii="新宋体" w:hAnsi="新宋体" w:eastAsia="新宋体"/>
              </w:rPr>
              <w:t>3</w:t>
            </w:r>
          </w:p>
          <w:p>
            <w:pPr>
              <w:jc w:val="center"/>
              <w:rPr>
                <w:rFonts w:hint="eastAsia" w:ascii="新宋体" w:hAnsi="新宋体" w:eastAsia="新宋体"/>
              </w:rPr>
            </w:pPr>
            <w:r>
              <w:rPr>
                <w:rFonts w:hint="eastAsia" w:ascii="新宋体" w:hAnsi="新宋体" w:eastAsia="新宋体"/>
              </w:rPr>
              <w:t>~</w:t>
            </w:r>
          </w:p>
          <w:p>
            <w:pPr>
              <w:jc w:val="center"/>
              <w:rPr>
                <w:rFonts w:hint="eastAsia" w:ascii="新宋体" w:hAnsi="新宋体" w:eastAsia="新宋体"/>
              </w:rPr>
            </w:pPr>
            <w:r>
              <w:rPr>
                <w:rFonts w:hint="eastAsia" w:ascii="新宋体" w:hAnsi="新宋体" w:eastAsia="新宋体"/>
              </w:rPr>
              <w:t>28</w:t>
            </w:r>
          </w:p>
        </w:tc>
        <w:tc>
          <w:tcPr>
            <w:tcW w:w="540" w:type="dxa"/>
            <w:vMerge w:val="restart"/>
            <w:noWrap w:val="0"/>
            <w:vAlign w:val="center"/>
          </w:tcPr>
          <w:p>
            <w:pPr>
              <w:jc w:val="center"/>
              <w:rPr>
                <w:rFonts w:hint="eastAsia" w:ascii="新宋体" w:hAnsi="新宋体" w:eastAsia="新宋体"/>
              </w:rPr>
            </w:pPr>
            <w:r>
              <w:rPr>
                <w:rFonts w:hint="eastAsia" w:ascii="新宋体" w:hAnsi="新宋体" w:eastAsia="新宋体"/>
              </w:rPr>
              <w:t>26</w:t>
            </w:r>
          </w:p>
        </w:tc>
        <w:tc>
          <w:tcPr>
            <w:tcW w:w="900" w:type="dxa"/>
            <w:vMerge w:val="restart"/>
            <w:noWrap w:val="0"/>
            <w:vAlign w:val="center"/>
          </w:tcPr>
          <w:p>
            <w:pPr>
              <w:jc w:val="center"/>
              <w:rPr>
                <w:rFonts w:hint="eastAsia" w:ascii="新宋体" w:hAnsi="新宋体" w:eastAsia="新宋体"/>
              </w:rPr>
            </w:pPr>
            <w:r>
              <w:rPr>
                <w:rFonts w:hint="eastAsia" w:ascii="新宋体" w:hAnsi="新宋体" w:eastAsia="新宋体"/>
              </w:rPr>
              <w:t>DATA</w:t>
            </w:r>
          </w:p>
        </w:tc>
        <w:tc>
          <w:tcPr>
            <w:tcW w:w="720" w:type="dxa"/>
            <w:noWrap w:val="0"/>
            <w:vAlign w:val="center"/>
          </w:tcPr>
          <w:p>
            <w:pPr>
              <w:jc w:val="center"/>
              <w:rPr>
                <w:rFonts w:hint="eastAsia" w:ascii="新宋体" w:hAnsi="新宋体" w:eastAsia="新宋体"/>
              </w:rPr>
            </w:pPr>
            <w:r>
              <w:rPr>
                <w:rFonts w:hint="eastAsia" w:ascii="新宋体" w:hAnsi="新宋体" w:eastAsia="新宋体"/>
              </w:rPr>
              <w:t>位置</w:t>
            </w:r>
          </w:p>
        </w:tc>
        <w:tc>
          <w:tcPr>
            <w:tcW w:w="540" w:type="dxa"/>
            <w:noWrap w:val="0"/>
            <w:vAlign w:val="center"/>
          </w:tcPr>
          <w:p>
            <w:pPr>
              <w:jc w:val="center"/>
              <w:rPr>
                <w:rFonts w:hint="eastAsia" w:ascii="新宋体" w:hAnsi="新宋体" w:eastAsia="新宋体"/>
              </w:rPr>
            </w:pPr>
            <w:r>
              <w:rPr>
                <w:rFonts w:hint="eastAsia" w:ascii="新宋体" w:hAnsi="新宋体" w:eastAsia="新宋体"/>
              </w:rPr>
              <w:t>长度</w:t>
            </w:r>
          </w:p>
        </w:tc>
        <w:tc>
          <w:tcPr>
            <w:tcW w:w="4500" w:type="dxa"/>
            <w:noWrap w:val="0"/>
            <w:vAlign w:val="center"/>
          </w:tcPr>
          <w:p>
            <w:pPr>
              <w:rPr>
                <w:rFonts w:hint="eastAsia" w:ascii="新宋体" w:hAnsi="新宋体" w:eastAsia="新宋体"/>
              </w:rPr>
            </w:pPr>
            <w:r>
              <w:rPr>
                <w:rFonts w:hint="eastAsia" w:ascii="新宋体" w:hAnsi="新宋体" w:eastAsia="新宋体"/>
              </w:rPr>
              <w:t>说明</w:t>
            </w:r>
          </w:p>
        </w:tc>
        <w:tc>
          <w:tcPr>
            <w:tcW w:w="1260" w:type="dxa"/>
            <w:noWrap w:val="0"/>
            <w:vAlign w:val="center"/>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540" w:type="dxa"/>
            <w:vMerge w:val="continue"/>
            <w:noWrap w:val="0"/>
            <w:vAlign w:val="center"/>
          </w:tcPr>
          <w:p>
            <w:pPr>
              <w:jc w:val="center"/>
              <w:rPr>
                <w:rFonts w:hint="eastAsia" w:ascii="新宋体" w:hAnsi="新宋体" w:eastAsia="新宋体"/>
              </w:rPr>
            </w:pPr>
          </w:p>
        </w:tc>
        <w:tc>
          <w:tcPr>
            <w:tcW w:w="540" w:type="dxa"/>
            <w:vMerge w:val="continue"/>
            <w:noWrap w:val="0"/>
            <w:vAlign w:val="center"/>
          </w:tcPr>
          <w:p>
            <w:pPr>
              <w:jc w:val="center"/>
              <w:rPr>
                <w:rFonts w:hint="eastAsia" w:ascii="新宋体" w:hAnsi="新宋体" w:eastAsia="新宋体"/>
              </w:rPr>
            </w:pPr>
          </w:p>
        </w:tc>
        <w:tc>
          <w:tcPr>
            <w:tcW w:w="900" w:type="dxa"/>
            <w:vMerge w:val="continue"/>
            <w:noWrap w:val="0"/>
            <w:vAlign w:val="center"/>
          </w:tcPr>
          <w:p>
            <w:pPr>
              <w:jc w:val="center"/>
              <w:rPr>
                <w:rFonts w:hint="eastAsia" w:ascii="新宋体" w:hAnsi="新宋体" w:eastAsia="新宋体"/>
              </w:rPr>
            </w:pPr>
          </w:p>
        </w:tc>
        <w:tc>
          <w:tcPr>
            <w:tcW w:w="720" w:type="dxa"/>
            <w:noWrap w:val="0"/>
            <w:vAlign w:val="center"/>
          </w:tcPr>
          <w:p>
            <w:pPr>
              <w:jc w:val="center"/>
              <w:rPr>
                <w:rFonts w:hint="eastAsia" w:ascii="新宋体" w:hAnsi="新宋体" w:eastAsia="新宋体"/>
                <w:sz w:val="18"/>
              </w:rPr>
            </w:pPr>
            <w:r>
              <w:rPr>
                <w:rFonts w:hint="eastAsia" w:ascii="新宋体" w:hAnsi="新宋体" w:eastAsia="新宋体"/>
                <w:sz w:val="18"/>
              </w:rPr>
              <w:t>0</w:t>
            </w:r>
          </w:p>
        </w:tc>
        <w:tc>
          <w:tcPr>
            <w:tcW w:w="540" w:type="dxa"/>
            <w:noWrap w:val="0"/>
            <w:vAlign w:val="center"/>
          </w:tcPr>
          <w:p>
            <w:pPr>
              <w:jc w:val="center"/>
              <w:rPr>
                <w:rFonts w:hint="eastAsia" w:ascii="新宋体" w:hAnsi="新宋体" w:eastAsia="新宋体"/>
                <w:sz w:val="18"/>
              </w:rPr>
            </w:pPr>
            <w:r>
              <w:rPr>
                <w:rFonts w:hint="eastAsia" w:ascii="新宋体" w:hAnsi="新宋体" w:eastAsia="新宋体"/>
                <w:sz w:val="18"/>
              </w:rPr>
              <w:t>1</w:t>
            </w:r>
          </w:p>
        </w:tc>
        <w:tc>
          <w:tcPr>
            <w:tcW w:w="4500" w:type="dxa"/>
            <w:noWrap w:val="0"/>
            <w:vAlign w:val="center"/>
          </w:tcPr>
          <w:p>
            <w:pPr>
              <w:rPr>
                <w:rFonts w:hint="eastAsia" w:ascii="新宋体" w:hAnsi="新宋体" w:eastAsia="新宋体"/>
                <w:sz w:val="18"/>
              </w:rPr>
            </w:pPr>
            <w:r>
              <w:rPr>
                <w:rFonts w:hint="eastAsia" w:ascii="新宋体" w:hAnsi="新宋体" w:eastAsia="新宋体"/>
                <w:sz w:val="18"/>
              </w:rPr>
              <w:t>上工位当前卡机：30H无；31H为1#机；32H为2#机；</w:t>
            </w:r>
          </w:p>
        </w:tc>
        <w:tc>
          <w:tcPr>
            <w:tcW w:w="1260" w:type="dxa"/>
            <w:noWrap w:val="0"/>
            <w:vAlign w:val="center"/>
          </w:tcPr>
          <w:p>
            <w:pPr>
              <w:rPr>
                <w:rFonts w:hint="eastAsia" w:ascii="新宋体" w:hAnsi="新宋体" w:eastAsia="新宋体"/>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540" w:type="dxa"/>
            <w:vMerge w:val="continue"/>
            <w:noWrap w:val="0"/>
            <w:vAlign w:val="center"/>
          </w:tcPr>
          <w:p>
            <w:pPr>
              <w:jc w:val="center"/>
              <w:rPr>
                <w:rFonts w:hint="eastAsia" w:ascii="新宋体" w:hAnsi="新宋体" w:eastAsia="新宋体"/>
              </w:rPr>
            </w:pPr>
          </w:p>
        </w:tc>
        <w:tc>
          <w:tcPr>
            <w:tcW w:w="540" w:type="dxa"/>
            <w:vMerge w:val="continue"/>
            <w:noWrap w:val="0"/>
            <w:vAlign w:val="center"/>
          </w:tcPr>
          <w:p>
            <w:pPr>
              <w:jc w:val="center"/>
              <w:rPr>
                <w:rFonts w:hint="eastAsia" w:ascii="新宋体" w:hAnsi="新宋体" w:eastAsia="新宋体"/>
              </w:rPr>
            </w:pPr>
          </w:p>
        </w:tc>
        <w:tc>
          <w:tcPr>
            <w:tcW w:w="900" w:type="dxa"/>
            <w:vMerge w:val="continue"/>
            <w:noWrap w:val="0"/>
            <w:vAlign w:val="center"/>
          </w:tcPr>
          <w:p>
            <w:pPr>
              <w:jc w:val="center"/>
              <w:rPr>
                <w:rFonts w:hint="eastAsia" w:ascii="新宋体" w:hAnsi="新宋体" w:eastAsia="新宋体"/>
              </w:rPr>
            </w:pPr>
          </w:p>
        </w:tc>
        <w:tc>
          <w:tcPr>
            <w:tcW w:w="720" w:type="dxa"/>
            <w:noWrap w:val="0"/>
            <w:vAlign w:val="center"/>
          </w:tcPr>
          <w:p>
            <w:pPr>
              <w:jc w:val="center"/>
              <w:rPr>
                <w:rFonts w:hint="eastAsia" w:ascii="新宋体" w:hAnsi="新宋体" w:eastAsia="新宋体"/>
                <w:sz w:val="18"/>
              </w:rPr>
            </w:pPr>
            <w:r>
              <w:rPr>
                <w:rFonts w:hint="eastAsia" w:ascii="新宋体" w:hAnsi="新宋体" w:eastAsia="新宋体"/>
                <w:sz w:val="18"/>
              </w:rPr>
              <w:t>1</w:t>
            </w:r>
          </w:p>
        </w:tc>
        <w:tc>
          <w:tcPr>
            <w:tcW w:w="540" w:type="dxa"/>
            <w:noWrap w:val="0"/>
            <w:vAlign w:val="center"/>
          </w:tcPr>
          <w:p>
            <w:pPr>
              <w:jc w:val="center"/>
              <w:rPr>
                <w:rFonts w:hint="eastAsia" w:ascii="新宋体" w:hAnsi="新宋体" w:eastAsia="新宋体"/>
                <w:sz w:val="18"/>
              </w:rPr>
            </w:pPr>
            <w:r>
              <w:rPr>
                <w:rFonts w:hint="eastAsia" w:ascii="新宋体" w:hAnsi="新宋体" w:eastAsia="新宋体"/>
                <w:sz w:val="18"/>
              </w:rPr>
              <w:t>1</w:t>
            </w:r>
          </w:p>
        </w:tc>
        <w:tc>
          <w:tcPr>
            <w:tcW w:w="4500" w:type="dxa"/>
            <w:noWrap w:val="0"/>
            <w:vAlign w:val="center"/>
          </w:tcPr>
          <w:p>
            <w:pPr>
              <w:rPr>
                <w:rFonts w:hint="eastAsia" w:ascii="新宋体" w:hAnsi="新宋体" w:eastAsia="新宋体"/>
                <w:sz w:val="18"/>
              </w:rPr>
            </w:pPr>
            <w:r>
              <w:rPr>
                <w:rFonts w:hint="eastAsia" w:ascii="新宋体" w:hAnsi="新宋体" w:eastAsia="新宋体"/>
                <w:sz w:val="18"/>
              </w:rPr>
              <w:t>下工位当前卡机：30H无；33H为3#机；34H为4#机；</w:t>
            </w:r>
          </w:p>
        </w:tc>
        <w:tc>
          <w:tcPr>
            <w:tcW w:w="1260" w:type="dxa"/>
            <w:noWrap w:val="0"/>
            <w:vAlign w:val="center"/>
          </w:tcPr>
          <w:p>
            <w:pPr>
              <w:rPr>
                <w:rFonts w:hint="eastAsia" w:ascii="新宋体" w:hAnsi="新宋体" w:eastAsia="新宋体"/>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540" w:type="dxa"/>
            <w:vMerge w:val="continue"/>
            <w:noWrap w:val="0"/>
            <w:vAlign w:val="center"/>
          </w:tcPr>
          <w:p>
            <w:pPr>
              <w:jc w:val="center"/>
              <w:rPr>
                <w:rFonts w:hint="eastAsia" w:ascii="新宋体" w:hAnsi="新宋体" w:eastAsia="新宋体"/>
              </w:rPr>
            </w:pPr>
          </w:p>
        </w:tc>
        <w:tc>
          <w:tcPr>
            <w:tcW w:w="540" w:type="dxa"/>
            <w:vMerge w:val="continue"/>
            <w:noWrap w:val="0"/>
            <w:vAlign w:val="center"/>
          </w:tcPr>
          <w:p>
            <w:pPr>
              <w:jc w:val="center"/>
              <w:rPr>
                <w:rFonts w:hint="eastAsia" w:ascii="新宋体" w:hAnsi="新宋体" w:eastAsia="新宋体"/>
              </w:rPr>
            </w:pPr>
          </w:p>
        </w:tc>
        <w:tc>
          <w:tcPr>
            <w:tcW w:w="900" w:type="dxa"/>
            <w:vMerge w:val="continue"/>
            <w:noWrap w:val="0"/>
            <w:vAlign w:val="center"/>
          </w:tcPr>
          <w:p>
            <w:pPr>
              <w:jc w:val="center"/>
              <w:rPr>
                <w:rFonts w:hint="eastAsia" w:ascii="新宋体" w:hAnsi="新宋体" w:eastAsia="新宋体"/>
              </w:rPr>
            </w:pPr>
          </w:p>
        </w:tc>
        <w:tc>
          <w:tcPr>
            <w:tcW w:w="720" w:type="dxa"/>
            <w:noWrap w:val="0"/>
            <w:vAlign w:val="center"/>
          </w:tcPr>
          <w:p>
            <w:pPr>
              <w:jc w:val="center"/>
              <w:rPr>
                <w:rFonts w:hint="eastAsia" w:ascii="新宋体" w:hAnsi="新宋体" w:eastAsia="新宋体"/>
                <w:sz w:val="18"/>
              </w:rPr>
            </w:pPr>
            <w:r>
              <w:rPr>
                <w:rFonts w:hint="eastAsia" w:ascii="新宋体" w:hAnsi="新宋体" w:eastAsia="新宋体"/>
                <w:sz w:val="18"/>
              </w:rPr>
              <w:t>2</w:t>
            </w:r>
          </w:p>
        </w:tc>
        <w:tc>
          <w:tcPr>
            <w:tcW w:w="540" w:type="dxa"/>
            <w:noWrap w:val="0"/>
            <w:vAlign w:val="center"/>
          </w:tcPr>
          <w:p>
            <w:pPr>
              <w:jc w:val="center"/>
              <w:rPr>
                <w:rFonts w:hint="eastAsia" w:ascii="新宋体" w:hAnsi="新宋体" w:eastAsia="新宋体"/>
                <w:sz w:val="18"/>
              </w:rPr>
            </w:pPr>
            <w:r>
              <w:rPr>
                <w:rFonts w:hint="eastAsia" w:ascii="新宋体" w:hAnsi="新宋体" w:eastAsia="新宋体"/>
                <w:sz w:val="18"/>
              </w:rPr>
              <w:t>1</w:t>
            </w:r>
          </w:p>
        </w:tc>
        <w:tc>
          <w:tcPr>
            <w:tcW w:w="4500" w:type="dxa"/>
            <w:noWrap w:val="0"/>
            <w:vAlign w:val="center"/>
          </w:tcPr>
          <w:p>
            <w:pPr>
              <w:rPr>
                <w:rFonts w:hint="eastAsia" w:ascii="新宋体" w:hAnsi="新宋体" w:eastAsia="新宋体"/>
                <w:sz w:val="18"/>
              </w:rPr>
            </w:pPr>
            <w:r>
              <w:rPr>
                <w:rFonts w:hint="eastAsia" w:ascii="新宋体" w:hAnsi="新宋体" w:eastAsia="新宋体"/>
                <w:sz w:val="18"/>
              </w:rPr>
              <w:t>1#卡机状态：30H卡机正常；31H卡机故障；32H卡机有坏卡；</w:t>
            </w:r>
          </w:p>
        </w:tc>
        <w:tc>
          <w:tcPr>
            <w:tcW w:w="1260" w:type="dxa"/>
            <w:noWrap w:val="0"/>
            <w:vAlign w:val="center"/>
          </w:tcPr>
          <w:p>
            <w:pPr>
              <w:rPr>
                <w:rFonts w:hint="eastAsia" w:ascii="新宋体" w:hAnsi="新宋体" w:eastAsia="新宋体"/>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540" w:type="dxa"/>
            <w:vMerge w:val="continue"/>
            <w:noWrap w:val="0"/>
            <w:vAlign w:val="center"/>
          </w:tcPr>
          <w:p>
            <w:pPr>
              <w:jc w:val="center"/>
              <w:rPr>
                <w:rFonts w:hint="eastAsia" w:ascii="新宋体" w:hAnsi="新宋体" w:eastAsia="新宋体"/>
              </w:rPr>
            </w:pPr>
          </w:p>
        </w:tc>
        <w:tc>
          <w:tcPr>
            <w:tcW w:w="540" w:type="dxa"/>
            <w:vMerge w:val="continue"/>
            <w:noWrap w:val="0"/>
            <w:vAlign w:val="center"/>
          </w:tcPr>
          <w:p>
            <w:pPr>
              <w:jc w:val="center"/>
              <w:rPr>
                <w:rFonts w:hint="eastAsia" w:ascii="新宋体" w:hAnsi="新宋体" w:eastAsia="新宋体"/>
              </w:rPr>
            </w:pPr>
          </w:p>
        </w:tc>
        <w:tc>
          <w:tcPr>
            <w:tcW w:w="900" w:type="dxa"/>
            <w:vMerge w:val="continue"/>
            <w:noWrap w:val="0"/>
            <w:vAlign w:val="center"/>
          </w:tcPr>
          <w:p>
            <w:pPr>
              <w:jc w:val="center"/>
              <w:rPr>
                <w:rFonts w:hint="eastAsia" w:ascii="新宋体" w:hAnsi="新宋体" w:eastAsia="新宋体"/>
              </w:rPr>
            </w:pPr>
          </w:p>
        </w:tc>
        <w:tc>
          <w:tcPr>
            <w:tcW w:w="720" w:type="dxa"/>
            <w:noWrap w:val="0"/>
            <w:vAlign w:val="center"/>
          </w:tcPr>
          <w:p>
            <w:pPr>
              <w:jc w:val="center"/>
              <w:rPr>
                <w:rFonts w:hint="eastAsia" w:ascii="新宋体" w:hAnsi="新宋体" w:eastAsia="新宋体"/>
                <w:sz w:val="18"/>
              </w:rPr>
            </w:pPr>
            <w:r>
              <w:rPr>
                <w:rFonts w:hint="eastAsia" w:ascii="新宋体" w:hAnsi="新宋体" w:eastAsia="新宋体"/>
                <w:sz w:val="18"/>
              </w:rPr>
              <w:t>3</w:t>
            </w:r>
          </w:p>
        </w:tc>
        <w:tc>
          <w:tcPr>
            <w:tcW w:w="540" w:type="dxa"/>
            <w:noWrap w:val="0"/>
            <w:vAlign w:val="center"/>
          </w:tcPr>
          <w:p>
            <w:pPr>
              <w:jc w:val="center"/>
              <w:rPr>
                <w:rFonts w:hint="eastAsia" w:ascii="新宋体" w:hAnsi="新宋体" w:eastAsia="新宋体"/>
                <w:sz w:val="18"/>
              </w:rPr>
            </w:pPr>
            <w:r>
              <w:rPr>
                <w:rFonts w:hint="eastAsia" w:ascii="新宋体" w:hAnsi="新宋体" w:eastAsia="新宋体"/>
                <w:sz w:val="18"/>
              </w:rPr>
              <w:t>1</w:t>
            </w:r>
          </w:p>
        </w:tc>
        <w:tc>
          <w:tcPr>
            <w:tcW w:w="4500" w:type="dxa"/>
            <w:noWrap w:val="0"/>
            <w:vAlign w:val="center"/>
          </w:tcPr>
          <w:p>
            <w:pPr>
              <w:rPr>
                <w:rFonts w:hint="eastAsia" w:ascii="新宋体" w:hAnsi="新宋体" w:eastAsia="新宋体"/>
                <w:sz w:val="18"/>
              </w:rPr>
            </w:pPr>
            <w:r>
              <w:rPr>
                <w:rFonts w:hint="eastAsia" w:ascii="新宋体" w:hAnsi="新宋体" w:eastAsia="新宋体"/>
                <w:sz w:val="18"/>
              </w:rPr>
              <w:t>1#卡夹状态：30H卡夹已装上；31H卡夹已卸下；</w:t>
            </w:r>
          </w:p>
        </w:tc>
        <w:tc>
          <w:tcPr>
            <w:tcW w:w="1260" w:type="dxa"/>
            <w:noWrap w:val="0"/>
            <w:vAlign w:val="center"/>
          </w:tcPr>
          <w:p>
            <w:pPr>
              <w:rPr>
                <w:rFonts w:hint="eastAsia" w:ascii="新宋体" w:hAnsi="新宋体" w:eastAsia="新宋体"/>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540" w:type="dxa"/>
            <w:vMerge w:val="continue"/>
            <w:noWrap w:val="0"/>
            <w:vAlign w:val="center"/>
          </w:tcPr>
          <w:p>
            <w:pPr>
              <w:jc w:val="center"/>
              <w:rPr>
                <w:rFonts w:hint="eastAsia" w:ascii="新宋体" w:hAnsi="新宋体" w:eastAsia="新宋体"/>
              </w:rPr>
            </w:pPr>
          </w:p>
        </w:tc>
        <w:tc>
          <w:tcPr>
            <w:tcW w:w="540" w:type="dxa"/>
            <w:vMerge w:val="continue"/>
            <w:noWrap w:val="0"/>
            <w:vAlign w:val="center"/>
          </w:tcPr>
          <w:p>
            <w:pPr>
              <w:jc w:val="center"/>
              <w:rPr>
                <w:rFonts w:hint="eastAsia" w:ascii="新宋体" w:hAnsi="新宋体" w:eastAsia="新宋体"/>
              </w:rPr>
            </w:pPr>
          </w:p>
        </w:tc>
        <w:tc>
          <w:tcPr>
            <w:tcW w:w="900" w:type="dxa"/>
            <w:vMerge w:val="continue"/>
            <w:noWrap w:val="0"/>
            <w:vAlign w:val="center"/>
          </w:tcPr>
          <w:p>
            <w:pPr>
              <w:jc w:val="center"/>
              <w:rPr>
                <w:rFonts w:hint="eastAsia" w:ascii="新宋体" w:hAnsi="新宋体" w:eastAsia="新宋体"/>
              </w:rPr>
            </w:pPr>
          </w:p>
        </w:tc>
        <w:tc>
          <w:tcPr>
            <w:tcW w:w="720" w:type="dxa"/>
            <w:noWrap w:val="0"/>
            <w:vAlign w:val="center"/>
          </w:tcPr>
          <w:p>
            <w:pPr>
              <w:jc w:val="center"/>
              <w:rPr>
                <w:rFonts w:hint="eastAsia" w:ascii="新宋体" w:hAnsi="新宋体" w:eastAsia="新宋体"/>
                <w:sz w:val="18"/>
              </w:rPr>
            </w:pPr>
            <w:r>
              <w:rPr>
                <w:rFonts w:hint="eastAsia" w:ascii="新宋体" w:hAnsi="新宋体" w:eastAsia="新宋体"/>
                <w:sz w:val="18"/>
              </w:rPr>
              <w:t>4~6</w:t>
            </w:r>
          </w:p>
        </w:tc>
        <w:tc>
          <w:tcPr>
            <w:tcW w:w="540" w:type="dxa"/>
            <w:noWrap w:val="0"/>
            <w:vAlign w:val="center"/>
          </w:tcPr>
          <w:p>
            <w:pPr>
              <w:jc w:val="center"/>
              <w:rPr>
                <w:rFonts w:hint="eastAsia" w:ascii="新宋体" w:hAnsi="新宋体" w:eastAsia="新宋体"/>
                <w:sz w:val="18"/>
              </w:rPr>
            </w:pPr>
            <w:r>
              <w:rPr>
                <w:rFonts w:hint="eastAsia" w:ascii="新宋体" w:hAnsi="新宋体" w:eastAsia="新宋体"/>
                <w:sz w:val="18"/>
              </w:rPr>
              <w:t>3</w:t>
            </w:r>
          </w:p>
        </w:tc>
        <w:tc>
          <w:tcPr>
            <w:tcW w:w="4500" w:type="dxa"/>
            <w:noWrap w:val="0"/>
            <w:vAlign w:val="center"/>
          </w:tcPr>
          <w:p>
            <w:pPr>
              <w:rPr>
                <w:rFonts w:hint="eastAsia" w:ascii="新宋体" w:hAnsi="新宋体" w:eastAsia="新宋体"/>
                <w:sz w:val="18"/>
              </w:rPr>
            </w:pPr>
            <w:r>
              <w:rPr>
                <w:rFonts w:hint="eastAsia" w:ascii="新宋体" w:hAnsi="新宋体" w:eastAsia="新宋体"/>
                <w:b/>
                <w:bCs/>
                <w:sz w:val="18"/>
              </w:rPr>
              <w:t>1#卡机中卡计数值</w:t>
            </w:r>
            <w:r>
              <w:rPr>
                <w:rFonts w:hint="eastAsia" w:ascii="新宋体" w:hAnsi="新宋体" w:eastAsia="新宋体"/>
                <w:sz w:val="18"/>
              </w:rPr>
              <w:t>：“050”标示具有50张卡；</w:t>
            </w:r>
          </w:p>
        </w:tc>
        <w:tc>
          <w:tcPr>
            <w:tcW w:w="1260" w:type="dxa"/>
            <w:noWrap w:val="0"/>
            <w:vAlign w:val="center"/>
          </w:tcPr>
          <w:p>
            <w:pPr>
              <w:rPr>
                <w:rFonts w:hint="eastAsia" w:ascii="新宋体" w:hAnsi="新宋体" w:eastAsia="新宋体"/>
                <w:sz w:val="18"/>
              </w:rPr>
            </w:pPr>
            <w:r>
              <w:rPr>
                <w:rFonts w:hint="eastAsia" w:ascii="新宋体" w:hAnsi="新宋体" w:eastAsia="新宋体"/>
                <w:sz w:val="18"/>
              </w:rPr>
              <w:t>高位在前</w:t>
            </w:r>
          </w:p>
          <w:p>
            <w:pPr>
              <w:rPr>
                <w:rFonts w:hint="eastAsia" w:ascii="新宋体" w:hAnsi="新宋体" w:eastAsia="新宋体"/>
                <w:sz w:val="18"/>
              </w:rPr>
            </w:pPr>
            <w:r>
              <w:rPr>
                <w:rFonts w:hint="eastAsia" w:ascii="新宋体" w:hAnsi="新宋体" w:eastAsia="新宋体"/>
                <w:sz w:val="18"/>
              </w:rPr>
              <w:t>包括天线上的卡</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540" w:type="dxa"/>
            <w:vMerge w:val="continue"/>
            <w:noWrap w:val="0"/>
            <w:vAlign w:val="center"/>
          </w:tcPr>
          <w:p>
            <w:pPr>
              <w:jc w:val="center"/>
              <w:rPr>
                <w:rFonts w:hint="eastAsia" w:ascii="新宋体" w:hAnsi="新宋体" w:eastAsia="新宋体"/>
              </w:rPr>
            </w:pPr>
          </w:p>
        </w:tc>
        <w:tc>
          <w:tcPr>
            <w:tcW w:w="540" w:type="dxa"/>
            <w:vMerge w:val="continue"/>
            <w:noWrap w:val="0"/>
            <w:vAlign w:val="center"/>
          </w:tcPr>
          <w:p>
            <w:pPr>
              <w:jc w:val="center"/>
              <w:rPr>
                <w:rFonts w:hint="eastAsia" w:ascii="新宋体" w:hAnsi="新宋体" w:eastAsia="新宋体"/>
              </w:rPr>
            </w:pPr>
          </w:p>
        </w:tc>
        <w:tc>
          <w:tcPr>
            <w:tcW w:w="900" w:type="dxa"/>
            <w:vMerge w:val="continue"/>
            <w:noWrap w:val="0"/>
            <w:vAlign w:val="center"/>
          </w:tcPr>
          <w:p>
            <w:pPr>
              <w:jc w:val="center"/>
              <w:rPr>
                <w:rFonts w:hint="eastAsia" w:ascii="新宋体" w:hAnsi="新宋体" w:eastAsia="新宋体"/>
              </w:rPr>
            </w:pPr>
          </w:p>
        </w:tc>
        <w:tc>
          <w:tcPr>
            <w:tcW w:w="720" w:type="dxa"/>
            <w:noWrap w:val="0"/>
            <w:vAlign w:val="center"/>
          </w:tcPr>
          <w:p>
            <w:pPr>
              <w:jc w:val="center"/>
              <w:rPr>
                <w:rFonts w:hint="eastAsia" w:ascii="新宋体" w:hAnsi="新宋体" w:eastAsia="新宋体"/>
                <w:sz w:val="18"/>
              </w:rPr>
            </w:pPr>
            <w:r>
              <w:rPr>
                <w:rFonts w:hint="eastAsia" w:ascii="新宋体" w:hAnsi="新宋体" w:eastAsia="新宋体"/>
                <w:sz w:val="18"/>
              </w:rPr>
              <w:t>7</w:t>
            </w:r>
          </w:p>
        </w:tc>
        <w:tc>
          <w:tcPr>
            <w:tcW w:w="540" w:type="dxa"/>
            <w:noWrap w:val="0"/>
            <w:vAlign w:val="center"/>
          </w:tcPr>
          <w:p>
            <w:pPr>
              <w:jc w:val="center"/>
              <w:rPr>
                <w:rFonts w:hint="eastAsia" w:ascii="新宋体" w:hAnsi="新宋体" w:eastAsia="新宋体"/>
                <w:sz w:val="18"/>
              </w:rPr>
            </w:pPr>
            <w:r>
              <w:rPr>
                <w:rFonts w:hint="eastAsia" w:ascii="新宋体" w:hAnsi="新宋体" w:eastAsia="新宋体"/>
                <w:sz w:val="18"/>
              </w:rPr>
              <w:t>1</w:t>
            </w:r>
          </w:p>
        </w:tc>
        <w:tc>
          <w:tcPr>
            <w:tcW w:w="4500" w:type="dxa"/>
            <w:noWrap w:val="0"/>
            <w:vAlign w:val="center"/>
          </w:tcPr>
          <w:p>
            <w:pPr>
              <w:rPr>
                <w:rFonts w:hint="eastAsia" w:ascii="新宋体" w:hAnsi="新宋体" w:eastAsia="新宋体"/>
                <w:b/>
                <w:bCs/>
                <w:sz w:val="18"/>
              </w:rPr>
            </w:pPr>
            <w:r>
              <w:rPr>
                <w:rFonts w:hint="eastAsia" w:ascii="新宋体" w:hAnsi="新宋体" w:eastAsia="新宋体"/>
                <w:sz w:val="18"/>
              </w:rPr>
              <w:t>1#卡机天线是否有卡状态，30H无卡；31H有卡</w:t>
            </w:r>
          </w:p>
        </w:tc>
        <w:tc>
          <w:tcPr>
            <w:tcW w:w="1260" w:type="dxa"/>
            <w:noWrap w:val="0"/>
            <w:vAlign w:val="center"/>
          </w:tcPr>
          <w:p>
            <w:pPr>
              <w:rPr>
                <w:rFonts w:hint="eastAsia" w:ascii="新宋体" w:hAnsi="新宋体" w:eastAsia="新宋体"/>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540" w:type="dxa"/>
            <w:vMerge w:val="continue"/>
            <w:noWrap w:val="0"/>
            <w:vAlign w:val="center"/>
          </w:tcPr>
          <w:p>
            <w:pPr>
              <w:jc w:val="center"/>
              <w:rPr>
                <w:rFonts w:hint="eastAsia" w:ascii="新宋体" w:hAnsi="新宋体" w:eastAsia="新宋体"/>
              </w:rPr>
            </w:pPr>
          </w:p>
        </w:tc>
        <w:tc>
          <w:tcPr>
            <w:tcW w:w="540" w:type="dxa"/>
            <w:vMerge w:val="continue"/>
            <w:noWrap w:val="0"/>
            <w:vAlign w:val="center"/>
          </w:tcPr>
          <w:p>
            <w:pPr>
              <w:jc w:val="center"/>
              <w:rPr>
                <w:rFonts w:hint="eastAsia" w:ascii="新宋体" w:hAnsi="新宋体" w:eastAsia="新宋体"/>
              </w:rPr>
            </w:pPr>
          </w:p>
        </w:tc>
        <w:tc>
          <w:tcPr>
            <w:tcW w:w="900" w:type="dxa"/>
            <w:vMerge w:val="continue"/>
            <w:noWrap w:val="0"/>
            <w:vAlign w:val="center"/>
          </w:tcPr>
          <w:p>
            <w:pPr>
              <w:jc w:val="center"/>
              <w:rPr>
                <w:rFonts w:hint="eastAsia" w:ascii="新宋体" w:hAnsi="新宋体" w:eastAsia="新宋体"/>
              </w:rPr>
            </w:pPr>
          </w:p>
        </w:tc>
        <w:tc>
          <w:tcPr>
            <w:tcW w:w="720" w:type="dxa"/>
            <w:noWrap w:val="0"/>
            <w:vAlign w:val="center"/>
          </w:tcPr>
          <w:p>
            <w:pPr>
              <w:jc w:val="center"/>
              <w:rPr>
                <w:rFonts w:hint="eastAsia" w:ascii="新宋体" w:hAnsi="新宋体" w:eastAsia="新宋体"/>
                <w:sz w:val="18"/>
              </w:rPr>
            </w:pPr>
            <w:r>
              <w:rPr>
                <w:rFonts w:hint="eastAsia" w:ascii="新宋体" w:hAnsi="新宋体" w:eastAsia="新宋体"/>
                <w:sz w:val="18"/>
              </w:rPr>
              <w:t>8</w:t>
            </w:r>
          </w:p>
        </w:tc>
        <w:tc>
          <w:tcPr>
            <w:tcW w:w="540" w:type="dxa"/>
            <w:noWrap w:val="0"/>
            <w:vAlign w:val="center"/>
          </w:tcPr>
          <w:p>
            <w:pPr>
              <w:jc w:val="center"/>
              <w:rPr>
                <w:rFonts w:hint="eastAsia" w:ascii="新宋体" w:hAnsi="新宋体" w:eastAsia="新宋体"/>
                <w:sz w:val="18"/>
              </w:rPr>
            </w:pPr>
            <w:r>
              <w:rPr>
                <w:rFonts w:hint="eastAsia" w:ascii="新宋体" w:hAnsi="新宋体" w:eastAsia="新宋体"/>
                <w:sz w:val="18"/>
              </w:rPr>
              <w:t>1</w:t>
            </w:r>
          </w:p>
        </w:tc>
        <w:tc>
          <w:tcPr>
            <w:tcW w:w="4500" w:type="dxa"/>
            <w:noWrap w:val="0"/>
            <w:vAlign w:val="center"/>
          </w:tcPr>
          <w:p>
            <w:pPr>
              <w:rPr>
                <w:rFonts w:hint="eastAsia" w:ascii="新宋体" w:hAnsi="新宋体" w:eastAsia="新宋体"/>
                <w:sz w:val="18"/>
              </w:rPr>
            </w:pPr>
            <w:r>
              <w:rPr>
                <w:rFonts w:hint="eastAsia" w:ascii="新宋体" w:hAnsi="新宋体" w:eastAsia="新宋体"/>
                <w:sz w:val="18"/>
              </w:rPr>
              <w:t>2#卡机状态：30H卡机正常；31H卡机故障；32H卡机有坏卡；</w:t>
            </w:r>
          </w:p>
        </w:tc>
        <w:tc>
          <w:tcPr>
            <w:tcW w:w="1260" w:type="dxa"/>
            <w:noWrap w:val="0"/>
            <w:vAlign w:val="center"/>
          </w:tcPr>
          <w:p>
            <w:pPr>
              <w:rPr>
                <w:rFonts w:hint="eastAsia" w:ascii="新宋体" w:hAnsi="新宋体" w:eastAsia="新宋体"/>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540" w:type="dxa"/>
            <w:vMerge w:val="continue"/>
            <w:noWrap w:val="0"/>
            <w:vAlign w:val="center"/>
          </w:tcPr>
          <w:p>
            <w:pPr>
              <w:jc w:val="center"/>
              <w:rPr>
                <w:rFonts w:hint="eastAsia" w:ascii="新宋体" w:hAnsi="新宋体" w:eastAsia="新宋体"/>
              </w:rPr>
            </w:pPr>
          </w:p>
        </w:tc>
        <w:tc>
          <w:tcPr>
            <w:tcW w:w="540" w:type="dxa"/>
            <w:vMerge w:val="continue"/>
            <w:noWrap w:val="0"/>
            <w:vAlign w:val="center"/>
          </w:tcPr>
          <w:p>
            <w:pPr>
              <w:jc w:val="center"/>
              <w:rPr>
                <w:rFonts w:hint="eastAsia" w:ascii="新宋体" w:hAnsi="新宋体" w:eastAsia="新宋体"/>
              </w:rPr>
            </w:pPr>
          </w:p>
        </w:tc>
        <w:tc>
          <w:tcPr>
            <w:tcW w:w="900" w:type="dxa"/>
            <w:vMerge w:val="continue"/>
            <w:noWrap w:val="0"/>
            <w:vAlign w:val="center"/>
          </w:tcPr>
          <w:p>
            <w:pPr>
              <w:jc w:val="center"/>
              <w:rPr>
                <w:rFonts w:hint="eastAsia" w:ascii="新宋体" w:hAnsi="新宋体" w:eastAsia="新宋体"/>
              </w:rPr>
            </w:pPr>
          </w:p>
        </w:tc>
        <w:tc>
          <w:tcPr>
            <w:tcW w:w="720" w:type="dxa"/>
            <w:noWrap w:val="0"/>
            <w:vAlign w:val="center"/>
          </w:tcPr>
          <w:p>
            <w:pPr>
              <w:jc w:val="center"/>
              <w:rPr>
                <w:rFonts w:hint="eastAsia" w:ascii="新宋体" w:hAnsi="新宋体" w:eastAsia="新宋体"/>
                <w:sz w:val="18"/>
              </w:rPr>
            </w:pPr>
            <w:r>
              <w:rPr>
                <w:rFonts w:hint="eastAsia" w:ascii="新宋体" w:hAnsi="新宋体" w:eastAsia="新宋体"/>
                <w:sz w:val="18"/>
              </w:rPr>
              <w:t>9</w:t>
            </w:r>
          </w:p>
        </w:tc>
        <w:tc>
          <w:tcPr>
            <w:tcW w:w="540" w:type="dxa"/>
            <w:noWrap w:val="0"/>
            <w:vAlign w:val="center"/>
          </w:tcPr>
          <w:p>
            <w:pPr>
              <w:jc w:val="center"/>
              <w:rPr>
                <w:rFonts w:hint="eastAsia" w:ascii="新宋体" w:hAnsi="新宋体" w:eastAsia="新宋体"/>
                <w:sz w:val="18"/>
              </w:rPr>
            </w:pPr>
            <w:r>
              <w:rPr>
                <w:rFonts w:hint="eastAsia" w:ascii="新宋体" w:hAnsi="新宋体" w:eastAsia="新宋体"/>
                <w:sz w:val="18"/>
              </w:rPr>
              <w:t>1</w:t>
            </w:r>
          </w:p>
        </w:tc>
        <w:tc>
          <w:tcPr>
            <w:tcW w:w="4500" w:type="dxa"/>
            <w:noWrap w:val="0"/>
            <w:vAlign w:val="center"/>
          </w:tcPr>
          <w:p>
            <w:pPr>
              <w:rPr>
                <w:rFonts w:hint="eastAsia" w:ascii="新宋体" w:hAnsi="新宋体" w:eastAsia="新宋体"/>
                <w:sz w:val="18"/>
              </w:rPr>
            </w:pPr>
            <w:r>
              <w:rPr>
                <w:rFonts w:hint="eastAsia" w:ascii="新宋体" w:hAnsi="新宋体" w:eastAsia="新宋体"/>
                <w:sz w:val="18"/>
              </w:rPr>
              <w:t>2#卡夹状态：30H卡夹已装上；31H卡夹已卸下；</w:t>
            </w:r>
          </w:p>
        </w:tc>
        <w:tc>
          <w:tcPr>
            <w:tcW w:w="1260" w:type="dxa"/>
            <w:noWrap w:val="0"/>
            <w:vAlign w:val="center"/>
          </w:tcPr>
          <w:p>
            <w:pPr>
              <w:rPr>
                <w:rFonts w:hint="eastAsia" w:ascii="新宋体" w:hAnsi="新宋体" w:eastAsia="新宋体"/>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540" w:type="dxa"/>
            <w:vMerge w:val="continue"/>
            <w:noWrap w:val="0"/>
            <w:vAlign w:val="center"/>
          </w:tcPr>
          <w:p>
            <w:pPr>
              <w:jc w:val="center"/>
              <w:rPr>
                <w:rFonts w:hint="eastAsia" w:ascii="新宋体" w:hAnsi="新宋体" w:eastAsia="新宋体"/>
              </w:rPr>
            </w:pPr>
          </w:p>
        </w:tc>
        <w:tc>
          <w:tcPr>
            <w:tcW w:w="540" w:type="dxa"/>
            <w:vMerge w:val="continue"/>
            <w:noWrap w:val="0"/>
            <w:vAlign w:val="center"/>
          </w:tcPr>
          <w:p>
            <w:pPr>
              <w:jc w:val="center"/>
              <w:rPr>
                <w:rFonts w:hint="eastAsia" w:ascii="新宋体" w:hAnsi="新宋体" w:eastAsia="新宋体"/>
              </w:rPr>
            </w:pPr>
          </w:p>
        </w:tc>
        <w:tc>
          <w:tcPr>
            <w:tcW w:w="900" w:type="dxa"/>
            <w:vMerge w:val="continue"/>
            <w:noWrap w:val="0"/>
            <w:vAlign w:val="center"/>
          </w:tcPr>
          <w:p>
            <w:pPr>
              <w:jc w:val="center"/>
              <w:rPr>
                <w:rFonts w:hint="eastAsia" w:ascii="新宋体" w:hAnsi="新宋体" w:eastAsia="新宋体"/>
              </w:rPr>
            </w:pPr>
          </w:p>
        </w:tc>
        <w:tc>
          <w:tcPr>
            <w:tcW w:w="720" w:type="dxa"/>
            <w:noWrap w:val="0"/>
            <w:vAlign w:val="center"/>
          </w:tcPr>
          <w:p>
            <w:pPr>
              <w:jc w:val="center"/>
              <w:rPr>
                <w:rFonts w:hint="eastAsia" w:ascii="新宋体" w:hAnsi="新宋体" w:eastAsia="新宋体"/>
                <w:sz w:val="18"/>
              </w:rPr>
            </w:pPr>
            <w:r>
              <w:rPr>
                <w:rFonts w:hint="eastAsia" w:ascii="新宋体" w:hAnsi="新宋体" w:eastAsia="新宋体"/>
                <w:sz w:val="18"/>
              </w:rPr>
              <w:t>10~12</w:t>
            </w:r>
          </w:p>
        </w:tc>
        <w:tc>
          <w:tcPr>
            <w:tcW w:w="540" w:type="dxa"/>
            <w:noWrap w:val="0"/>
            <w:vAlign w:val="center"/>
          </w:tcPr>
          <w:p>
            <w:pPr>
              <w:jc w:val="center"/>
              <w:rPr>
                <w:rFonts w:hint="eastAsia" w:ascii="新宋体" w:hAnsi="新宋体" w:eastAsia="新宋体"/>
                <w:sz w:val="18"/>
              </w:rPr>
            </w:pPr>
            <w:r>
              <w:rPr>
                <w:rFonts w:hint="eastAsia" w:ascii="新宋体" w:hAnsi="新宋体" w:eastAsia="新宋体"/>
                <w:sz w:val="18"/>
              </w:rPr>
              <w:t>3</w:t>
            </w:r>
          </w:p>
        </w:tc>
        <w:tc>
          <w:tcPr>
            <w:tcW w:w="4500" w:type="dxa"/>
            <w:noWrap w:val="0"/>
            <w:vAlign w:val="center"/>
          </w:tcPr>
          <w:p>
            <w:pPr>
              <w:rPr>
                <w:rFonts w:hint="eastAsia" w:ascii="新宋体" w:hAnsi="新宋体" w:eastAsia="新宋体"/>
                <w:sz w:val="18"/>
              </w:rPr>
            </w:pPr>
            <w:r>
              <w:rPr>
                <w:rFonts w:hint="eastAsia" w:ascii="新宋体" w:hAnsi="新宋体" w:eastAsia="新宋体"/>
                <w:b/>
                <w:bCs/>
                <w:sz w:val="18"/>
              </w:rPr>
              <w:t>2#卡机中卡计数值</w:t>
            </w:r>
            <w:r>
              <w:rPr>
                <w:rFonts w:hint="eastAsia" w:ascii="新宋体" w:hAnsi="新宋体" w:eastAsia="新宋体"/>
                <w:sz w:val="18"/>
              </w:rPr>
              <w:t>：“050”标示具有50张卡；</w:t>
            </w:r>
          </w:p>
        </w:tc>
        <w:tc>
          <w:tcPr>
            <w:tcW w:w="1260" w:type="dxa"/>
            <w:noWrap w:val="0"/>
            <w:vAlign w:val="center"/>
          </w:tcPr>
          <w:p>
            <w:pPr>
              <w:rPr>
                <w:rFonts w:hint="eastAsia" w:ascii="新宋体" w:hAnsi="新宋体" w:eastAsia="新宋体"/>
                <w:sz w:val="18"/>
              </w:rPr>
            </w:pPr>
            <w:r>
              <w:rPr>
                <w:rFonts w:hint="eastAsia" w:ascii="新宋体" w:hAnsi="新宋体" w:eastAsia="新宋体"/>
                <w:sz w:val="18"/>
              </w:rPr>
              <w:t>高位在前</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540" w:type="dxa"/>
            <w:vMerge w:val="continue"/>
            <w:noWrap w:val="0"/>
            <w:vAlign w:val="center"/>
          </w:tcPr>
          <w:p>
            <w:pPr>
              <w:jc w:val="center"/>
              <w:rPr>
                <w:rFonts w:hint="eastAsia" w:ascii="新宋体" w:hAnsi="新宋体" w:eastAsia="新宋体"/>
              </w:rPr>
            </w:pPr>
          </w:p>
        </w:tc>
        <w:tc>
          <w:tcPr>
            <w:tcW w:w="540" w:type="dxa"/>
            <w:vMerge w:val="continue"/>
            <w:noWrap w:val="0"/>
            <w:vAlign w:val="center"/>
          </w:tcPr>
          <w:p>
            <w:pPr>
              <w:jc w:val="center"/>
              <w:rPr>
                <w:rFonts w:hint="eastAsia" w:ascii="新宋体" w:hAnsi="新宋体" w:eastAsia="新宋体"/>
              </w:rPr>
            </w:pPr>
          </w:p>
        </w:tc>
        <w:tc>
          <w:tcPr>
            <w:tcW w:w="900" w:type="dxa"/>
            <w:vMerge w:val="continue"/>
            <w:noWrap w:val="0"/>
            <w:vAlign w:val="center"/>
          </w:tcPr>
          <w:p>
            <w:pPr>
              <w:jc w:val="center"/>
              <w:rPr>
                <w:rFonts w:hint="eastAsia" w:ascii="新宋体" w:hAnsi="新宋体" w:eastAsia="新宋体"/>
              </w:rPr>
            </w:pPr>
          </w:p>
        </w:tc>
        <w:tc>
          <w:tcPr>
            <w:tcW w:w="720" w:type="dxa"/>
            <w:noWrap w:val="0"/>
            <w:vAlign w:val="center"/>
          </w:tcPr>
          <w:p>
            <w:pPr>
              <w:jc w:val="center"/>
              <w:rPr>
                <w:rFonts w:hint="eastAsia" w:ascii="新宋体" w:hAnsi="新宋体" w:eastAsia="新宋体"/>
                <w:sz w:val="18"/>
              </w:rPr>
            </w:pPr>
            <w:r>
              <w:rPr>
                <w:rFonts w:hint="eastAsia" w:ascii="新宋体" w:hAnsi="新宋体" w:eastAsia="新宋体"/>
                <w:sz w:val="18"/>
              </w:rPr>
              <w:t>13</w:t>
            </w:r>
          </w:p>
        </w:tc>
        <w:tc>
          <w:tcPr>
            <w:tcW w:w="540" w:type="dxa"/>
            <w:noWrap w:val="0"/>
            <w:vAlign w:val="center"/>
          </w:tcPr>
          <w:p>
            <w:pPr>
              <w:jc w:val="center"/>
              <w:rPr>
                <w:rFonts w:hint="eastAsia" w:ascii="新宋体" w:hAnsi="新宋体" w:eastAsia="新宋体"/>
                <w:sz w:val="18"/>
              </w:rPr>
            </w:pPr>
            <w:r>
              <w:rPr>
                <w:rFonts w:hint="eastAsia" w:ascii="新宋体" w:hAnsi="新宋体" w:eastAsia="新宋体"/>
                <w:sz w:val="18"/>
              </w:rPr>
              <w:t>1</w:t>
            </w:r>
          </w:p>
        </w:tc>
        <w:tc>
          <w:tcPr>
            <w:tcW w:w="4500" w:type="dxa"/>
            <w:noWrap w:val="0"/>
            <w:vAlign w:val="center"/>
          </w:tcPr>
          <w:p>
            <w:pPr>
              <w:rPr>
                <w:rFonts w:hint="eastAsia" w:ascii="新宋体" w:hAnsi="新宋体" w:eastAsia="新宋体"/>
                <w:sz w:val="18"/>
              </w:rPr>
            </w:pPr>
            <w:r>
              <w:rPr>
                <w:rFonts w:hint="eastAsia" w:ascii="新宋体" w:hAnsi="新宋体" w:eastAsia="新宋体"/>
                <w:sz w:val="18"/>
              </w:rPr>
              <w:t>2#卡机天线是否有卡状态，30H无卡；31H有卡</w:t>
            </w:r>
          </w:p>
        </w:tc>
        <w:tc>
          <w:tcPr>
            <w:tcW w:w="1260" w:type="dxa"/>
            <w:noWrap w:val="0"/>
            <w:vAlign w:val="center"/>
          </w:tcPr>
          <w:p>
            <w:pPr>
              <w:rPr>
                <w:rFonts w:hint="eastAsia" w:ascii="新宋体" w:hAnsi="新宋体" w:eastAsia="新宋体"/>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540" w:type="dxa"/>
            <w:vMerge w:val="continue"/>
            <w:noWrap w:val="0"/>
            <w:vAlign w:val="center"/>
          </w:tcPr>
          <w:p>
            <w:pPr>
              <w:jc w:val="center"/>
              <w:rPr>
                <w:rFonts w:hint="eastAsia" w:ascii="新宋体" w:hAnsi="新宋体" w:eastAsia="新宋体"/>
              </w:rPr>
            </w:pPr>
          </w:p>
        </w:tc>
        <w:tc>
          <w:tcPr>
            <w:tcW w:w="540" w:type="dxa"/>
            <w:vMerge w:val="continue"/>
            <w:noWrap w:val="0"/>
            <w:vAlign w:val="center"/>
          </w:tcPr>
          <w:p>
            <w:pPr>
              <w:jc w:val="center"/>
              <w:rPr>
                <w:rFonts w:hint="eastAsia" w:ascii="新宋体" w:hAnsi="新宋体" w:eastAsia="新宋体"/>
              </w:rPr>
            </w:pPr>
          </w:p>
        </w:tc>
        <w:tc>
          <w:tcPr>
            <w:tcW w:w="900" w:type="dxa"/>
            <w:vMerge w:val="continue"/>
            <w:noWrap w:val="0"/>
            <w:vAlign w:val="center"/>
          </w:tcPr>
          <w:p>
            <w:pPr>
              <w:jc w:val="center"/>
              <w:rPr>
                <w:rFonts w:hint="eastAsia" w:ascii="新宋体" w:hAnsi="新宋体" w:eastAsia="新宋体"/>
              </w:rPr>
            </w:pPr>
          </w:p>
        </w:tc>
        <w:tc>
          <w:tcPr>
            <w:tcW w:w="720" w:type="dxa"/>
            <w:noWrap w:val="0"/>
            <w:vAlign w:val="center"/>
          </w:tcPr>
          <w:p>
            <w:pPr>
              <w:jc w:val="center"/>
              <w:rPr>
                <w:rFonts w:hint="eastAsia" w:ascii="新宋体" w:hAnsi="新宋体" w:eastAsia="新宋体"/>
                <w:sz w:val="18"/>
              </w:rPr>
            </w:pPr>
            <w:r>
              <w:rPr>
                <w:rFonts w:hint="eastAsia" w:ascii="新宋体" w:hAnsi="新宋体" w:eastAsia="新宋体"/>
                <w:sz w:val="18"/>
              </w:rPr>
              <w:t>14</w:t>
            </w:r>
          </w:p>
        </w:tc>
        <w:tc>
          <w:tcPr>
            <w:tcW w:w="540" w:type="dxa"/>
            <w:noWrap w:val="0"/>
            <w:vAlign w:val="center"/>
          </w:tcPr>
          <w:p>
            <w:pPr>
              <w:jc w:val="center"/>
              <w:rPr>
                <w:rFonts w:hint="eastAsia" w:ascii="新宋体" w:hAnsi="新宋体" w:eastAsia="新宋体"/>
                <w:sz w:val="18"/>
              </w:rPr>
            </w:pPr>
            <w:r>
              <w:rPr>
                <w:rFonts w:hint="eastAsia" w:ascii="新宋体" w:hAnsi="新宋体" w:eastAsia="新宋体"/>
                <w:sz w:val="18"/>
              </w:rPr>
              <w:t>1</w:t>
            </w:r>
          </w:p>
        </w:tc>
        <w:tc>
          <w:tcPr>
            <w:tcW w:w="4500" w:type="dxa"/>
            <w:noWrap w:val="0"/>
            <w:vAlign w:val="center"/>
          </w:tcPr>
          <w:p>
            <w:pPr>
              <w:rPr>
                <w:rFonts w:hint="eastAsia" w:ascii="新宋体" w:hAnsi="新宋体" w:eastAsia="新宋体"/>
                <w:sz w:val="18"/>
              </w:rPr>
            </w:pPr>
            <w:r>
              <w:rPr>
                <w:rFonts w:hint="eastAsia" w:ascii="新宋体" w:hAnsi="新宋体" w:eastAsia="新宋体"/>
                <w:sz w:val="18"/>
              </w:rPr>
              <w:t>3#卡机状态：30H卡机正常；31H卡机故障；32H卡机有坏卡；</w:t>
            </w:r>
          </w:p>
        </w:tc>
        <w:tc>
          <w:tcPr>
            <w:tcW w:w="1260" w:type="dxa"/>
            <w:noWrap w:val="0"/>
            <w:vAlign w:val="center"/>
          </w:tcPr>
          <w:p>
            <w:pPr>
              <w:rPr>
                <w:rFonts w:hint="eastAsia" w:ascii="新宋体" w:hAnsi="新宋体" w:eastAsia="新宋体"/>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540" w:type="dxa"/>
            <w:vMerge w:val="continue"/>
            <w:noWrap w:val="0"/>
            <w:vAlign w:val="center"/>
          </w:tcPr>
          <w:p>
            <w:pPr>
              <w:jc w:val="center"/>
              <w:rPr>
                <w:rFonts w:hint="eastAsia" w:ascii="新宋体" w:hAnsi="新宋体" w:eastAsia="新宋体"/>
              </w:rPr>
            </w:pPr>
          </w:p>
        </w:tc>
        <w:tc>
          <w:tcPr>
            <w:tcW w:w="540" w:type="dxa"/>
            <w:vMerge w:val="continue"/>
            <w:noWrap w:val="0"/>
            <w:vAlign w:val="center"/>
          </w:tcPr>
          <w:p>
            <w:pPr>
              <w:jc w:val="center"/>
              <w:rPr>
                <w:rFonts w:hint="eastAsia" w:ascii="新宋体" w:hAnsi="新宋体" w:eastAsia="新宋体"/>
              </w:rPr>
            </w:pPr>
          </w:p>
        </w:tc>
        <w:tc>
          <w:tcPr>
            <w:tcW w:w="900" w:type="dxa"/>
            <w:vMerge w:val="continue"/>
            <w:noWrap w:val="0"/>
            <w:vAlign w:val="center"/>
          </w:tcPr>
          <w:p>
            <w:pPr>
              <w:jc w:val="center"/>
              <w:rPr>
                <w:rFonts w:hint="eastAsia" w:ascii="新宋体" w:hAnsi="新宋体" w:eastAsia="新宋体"/>
              </w:rPr>
            </w:pPr>
          </w:p>
        </w:tc>
        <w:tc>
          <w:tcPr>
            <w:tcW w:w="720" w:type="dxa"/>
            <w:noWrap w:val="0"/>
            <w:vAlign w:val="center"/>
          </w:tcPr>
          <w:p>
            <w:pPr>
              <w:jc w:val="center"/>
              <w:rPr>
                <w:rFonts w:hint="eastAsia" w:ascii="新宋体" w:hAnsi="新宋体" w:eastAsia="新宋体"/>
                <w:sz w:val="18"/>
              </w:rPr>
            </w:pPr>
            <w:r>
              <w:rPr>
                <w:rFonts w:hint="eastAsia" w:ascii="新宋体" w:hAnsi="新宋体" w:eastAsia="新宋体"/>
                <w:sz w:val="18"/>
              </w:rPr>
              <w:t>15</w:t>
            </w:r>
          </w:p>
        </w:tc>
        <w:tc>
          <w:tcPr>
            <w:tcW w:w="540" w:type="dxa"/>
            <w:noWrap w:val="0"/>
            <w:vAlign w:val="center"/>
          </w:tcPr>
          <w:p>
            <w:pPr>
              <w:jc w:val="center"/>
              <w:rPr>
                <w:rFonts w:hint="eastAsia" w:ascii="新宋体" w:hAnsi="新宋体" w:eastAsia="新宋体"/>
                <w:sz w:val="18"/>
              </w:rPr>
            </w:pPr>
            <w:r>
              <w:rPr>
                <w:rFonts w:hint="eastAsia" w:ascii="新宋体" w:hAnsi="新宋体" w:eastAsia="新宋体"/>
                <w:sz w:val="18"/>
              </w:rPr>
              <w:t>1</w:t>
            </w:r>
          </w:p>
        </w:tc>
        <w:tc>
          <w:tcPr>
            <w:tcW w:w="4500" w:type="dxa"/>
            <w:noWrap w:val="0"/>
            <w:vAlign w:val="center"/>
          </w:tcPr>
          <w:p>
            <w:pPr>
              <w:rPr>
                <w:rFonts w:hint="eastAsia" w:ascii="新宋体" w:hAnsi="新宋体" w:eastAsia="新宋体"/>
                <w:sz w:val="18"/>
              </w:rPr>
            </w:pPr>
            <w:r>
              <w:rPr>
                <w:rFonts w:hint="eastAsia" w:ascii="新宋体" w:hAnsi="新宋体" w:eastAsia="新宋体"/>
                <w:sz w:val="18"/>
              </w:rPr>
              <w:t>3#卡夹状态：30H卡夹已装上；31H卡夹已卸下；</w:t>
            </w:r>
          </w:p>
        </w:tc>
        <w:tc>
          <w:tcPr>
            <w:tcW w:w="1260" w:type="dxa"/>
            <w:noWrap w:val="0"/>
            <w:vAlign w:val="center"/>
          </w:tcPr>
          <w:p>
            <w:pPr>
              <w:rPr>
                <w:rFonts w:hint="eastAsia" w:ascii="新宋体" w:hAnsi="新宋体" w:eastAsia="新宋体"/>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540" w:type="dxa"/>
            <w:vMerge w:val="continue"/>
            <w:noWrap w:val="0"/>
            <w:vAlign w:val="center"/>
          </w:tcPr>
          <w:p>
            <w:pPr>
              <w:jc w:val="center"/>
              <w:rPr>
                <w:rFonts w:hint="eastAsia" w:ascii="新宋体" w:hAnsi="新宋体" w:eastAsia="新宋体"/>
              </w:rPr>
            </w:pPr>
          </w:p>
        </w:tc>
        <w:tc>
          <w:tcPr>
            <w:tcW w:w="540" w:type="dxa"/>
            <w:vMerge w:val="continue"/>
            <w:noWrap w:val="0"/>
            <w:vAlign w:val="center"/>
          </w:tcPr>
          <w:p>
            <w:pPr>
              <w:jc w:val="center"/>
              <w:rPr>
                <w:rFonts w:hint="eastAsia" w:ascii="新宋体" w:hAnsi="新宋体" w:eastAsia="新宋体"/>
              </w:rPr>
            </w:pPr>
          </w:p>
        </w:tc>
        <w:tc>
          <w:tcPr>
            <w:tcW w:w="900" w:type="dxa"/>
            <w:vMerge w:val="continue"/>
            <w:noWrap w:val="0"/>
            <w:vAlign w:val="center"/>
          </w:tcPr>
          <w:p>
            <w:pPr>
              <w:jc w:val="center"/>
              <w:rPr>
                <w:rFonts w:hint="eastAsia" w:ascii="新宋体" w:hAnsi="新宋体" w:eastAsia="新宋体"/>
              </w:rPr>
            </w:pPr>
          </w:p>
        </w:tc>
        <w:tc>
          <w:tcPr>
            <w:tcW w:w="720" w:type="dxa"/>
            <w:noWrap w:val="0"/>
            <w:vAlign w:val="center"/>
          </w:tcPr>
          <w:p>
            <w:pPr>
              <w:jc w:val="center"/>
              <w:rPr>
                <w:rFonts w:hint="eastAsia" w:ascii="新宋体" w:hAnsi="新宋体" w:eastAsia="新宋体"/>
                <w:sz w:val="18"/>
              </w:rPr>
            </w:pPr>
            <w:r>
              <w:rPr>
                <w:rFonts w:hint="eastAsia" w:ascii="新宋体" w:hAnsi="新宋体" w:eastAsia="新宋体"/>
                <w:sz w:val="18"/>
              </w:rPr>
              <w:t>16~18</w:t>
            </w:r>
          </w:p>
        </w:tc>
        <w:tc>
          <w:tcPr>
            <w:tcW w:w="540" w:type="dxa"/>
            <w:noWrap w:val="0"/>
            <w:vAlign w:val="center"/>
          </w:tcPr>
          <w:p>
            <w:pPr>
              <w:jc w:val="center"/>
              <w:rPr>
                <w:rFonts w:hint="eastAsia" w:ascii="新宋体" w:hAnsi="新宋体" w:eastAsia="新宋体"/>
                <w:sz w:val="18"/>
              </w:rPr>
            </w:pPr>
            <w:r>
              <w:rPr>
                <w:rFonts w:hint="eastAsia" w:ascii="新宋体" w:hAnsi="新宋体" w:eastAsia="新宋体"/>
                <w:sz w:val="18"/>
              </w:rPr>
              <w:t>3</w:t>
            </w:r>
          </w:p>
        </w:tc>
        <w:tc>
          <w:tcPr>
            <w:tcW w:w="4500" w:type="dxa"/>
            <w:noWrap w:val="0"/>
            <w:vAlign w:val="center"/>
          </w:tcPr>
          <w:p>
            <w:pPr>
              <w:rPr>
                <w:rFonts w:hint="eastAsia" w:ascii="新宋体" w:hAnsi="新宋体" w:eastAsia="新宋体"/>
                <w:sz w:val="18"/>
              </w:rPr>
            </w:pPr>
            <w:r>
              <w:rPr>
                <w:rFonts w:hint="eastAsia" w:ascii="新宋体" w:hAnsi="新宋体" w:eastAsia="新宋体"/>
                <w:b/>
                <w:bCs/>
                <w:sz w:val="18"/>
              </w:rPr>
              <w:t>3#卡机中卡计数值</w:t>
            </w:r>
            <w:r>
              <w:rPr>
                <w:rFonts w:hint="eastAsia" w:ascii="新宋体" w:hAnsi="新宋体" w:eastAsia="新宋体"/>
                <w:sz w:val="18"/>
              </w:rPr>
              <w:t>：“050”标示具有50张卡；</w:t>
            </w:r>
          </w:p>
        </w:tc>
        <w:tc>
          <w:tcPr>
            <w:tcW w:w="1260" w:type="dxa"/>
            <w:noWrap w:val="0"/>
            <w:vAlign w:val="center"/>
          </w:tcPr>
          <w:p>
            <w:pPr>
              <w:rPr>
                <w:rFonts w:hint="eastAsia" w:ascii="新宋体" w:hAnsi="新宋体" w:eastAsia="新宋体"/>
                <w:sz w:val="18"/>
              </w:rPr>
            </w:pPr>
            <w:r>
              <w:rPr>
                <w:rFonts w:hint="eastAsia" w:ascii="新宋体" w:hAnsi="新宋体" w:eastAsia="新宋体"/>
                <w:sz w:val="18"/>
              </w:rPr>
              <w:t>高位在前</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540" w:type="dxa"/>
            <w:vMerge w:val="continue"/>
            <w:noWrap w:val="0"/>
            <w:vAlign w:val="center"/>
          </w:tcPr>
          <w:p>
            <w:pPr>
              <w:jc w:val="center"/>
              <w:rPr>
                <w:rFonts w:hint="eastAsia" w:ascii="新宋体" w:hAnsi="新宋体" w:eastAsia="新宋体"/>
              </w:rPr>
            </w:pPr>
          </w:p>
        </w:tc>
        <w:tc>
          <w:tcPr>
            <w:tcW w:w="540" w:type="dxa"/>
            <w:vMerge w:val="continue"/>
            <w:noWrap w:val="0"/>
            <w:vAlign w:val="center"/>
          </w:tcPr>
          <w:p>
            <w:pPr>
              <w:jc w:val="center"/>
              <w:rPr>
                <w:rFonts w:hint="eastAsia" w:ascii="新宋体" w:hAnsi="新宋体" w:eastAsia="新宋体"/>
              </w:rPr>
            </w:pPr>
          </w:p>
        </w:tc>
        <w:tc>
          <w:tcPr>
            <w:tcW w:w="900" w:type="dxa"/>
            <w:vMerge w:val="continue"/>
            <w:noWrap w:val="0"/>
            <w:vAlign w:val="center"/>
          </w:tcPr>
          <w:p>
            <w:pPr>
              <w:jc w:val="center"/>
              <w:rPr>
                <w:rFonts w:hint="eastAsia" w:ascii="新宋体" w:hAnsi="新宋体" w:eastAsia="新宋体"/>
              </w:rPr>
            </w:pPr>
          </w:p>
        </w:tc>
        <w:tc>
          <w:tcPr>
            <w:tcW w:w="720" w:type="dxa"/>
            <w:noWrap w:val="0"/>
            <w:vAlign w:val="center"/>
          </w:tcPr>
          <w:p>
            <w:pPr>
              <w:jc w:val="center"/>
              <w:rPr>
                <w:rFonts w:hint="eastAsia" w:ascii="新宋体" w:hAnsi="新宋体" w:eastAsia="新宋体"/>
                <w:sz w:val="18"/>
              </w:rPr>
            </w:pPr>
            <w:r>
              <w:rPr>
                <w:rFonts w:hint="eastAsia" w:ascii="新宋体" w:hAnsi="新宋体" w:eastAsia="新宋体"/>
                <w:sz w:val="18"/>
              </w:rPr>
              <w:t>19</w:t>
            </w:r>
          </w:p>
        </w:tc>
        <w:tc>
          <w:tcPr>
            <w:tcW w:w="540" w:type="dxa"/>
            <w:noWrap w:val="0"/>
            <w:vAlign w:val="center"/>
          </w:tcPr>
          <w:p>
            <w:pPr>
              <w:jc w:val="center"/>
              <w:rPr>
                <w:rFonts w:hint="eastAsia" w:ascii="新宋体" w:hAnsi="新宋体" w:eastAsia="新宋体"/>
                <w:sz w:val="18"/>
              </w:rPr>
            </w:pPr>
            <w:r>
              <w:rPr>
                <w:rFonts w:hint="eastAsia" w:ascii="新宋体" w:hAnsi="新宋体" w:eastAsia="新宋体"/>
                <w:sz w:val="18"/>
              </w:rPr>
              <w:t>1</w:t>
            </w:r>
          </w:p>
        </w:tc>
        <w:tc>
          <w:tcPr>
            <w:tcW w:w="4500" w:type="dxa"/>
            <w:noWrap w:val="0"/>
            <w:vAlign w:val="center"/>
          </w:tcPr>
          <w:p>
            <w:pPr>
              <w:rPr>
                <w:rFonts w:hint="eastAsia" w:ascii="新宋体" w:hAnsi="新宋体" w:eastAsia="新宋体"/>
                <w:b/>
                <w:bCs/>
                <w:sz w:val="18"/>
              </w:rPr>
            </w:pPr>
            <w:r>
              <w:rPr>
                <w:rFonts w:hint="eastAsia" w:ascii="新宋体" w:hAnsi="新宋体" w:eastAsia="新宋体"/>
                <w:sz w:val="18"/>
              </w:rPr>
              <w:t>3#卡机天线是否有卡状态，30H无卡；31H有卡</w:t>
            </w:r>
          </w:p>
        </w:tc>
        <w:tc>
          <w:tcPr>
            <w:tcW w:w="1260" w:type="dxa"/>
            <w:noWrap w:val="0"/>
            <w:vAlign w:val="center"/>
          </w:tcPr>
          <w:p>
            <w:pPr>
              <w:rPr>
                <w:rFonts w:hint="eastAsia" w:ascii="新宋体" w:hAnsi="新宋体" w:eastAsia="新宋体"/>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540" w:type="dxa"/>
            <w:vMerge w:val="continue"/>
            <w:noWrap w:val="0"/>
            <w:vAlign w:val="center"/>
          </w:tcPr>
          <w:p>
            <w:pPr>
              <w:jc w:val="center"/>
              <w:rPr>
                <w:rFonts w:hint="eastAsia" w:ascii="新宋体" w:hAnsi="新宋体" w:eastAsia="新宋体"/>
              </w:rPr>
            </w:pPr>
          </w:p>
        </w:tc>
        <w:tc>
          <w:tcPr>
            <w:tcW w:w="540" w:type="dxa"/>
            <w:vMerge w:val="continue"/>
            <w:noWrap w:val="0"/>
            <w:vAlign w:val="center"/>
          </w:tcPr>
          <w:p>
            <w:pPr>
              <w:jc w:val="center"/>
              <w:rPr>
                <w:rFonts w:hint="eastAsia" w:ascii="新宋体" w:hAnsi="新宋体" w:eastAsia="新宋体"/>
              </w:rPr>
            </w:pPr>
          </w:p>
        </w:tc>
        <w:tc>
          <w:tcPr>
            <w:tcW w:w="900" w:type="dxa"/>
            <w:vMerge w:val="continue"/>
            <w:noWrap w:val="0"/>
            <w:vAlign w:val="center"/>
          </w:tcPr>
          <w:p>
            <w:pPr>
              <w:jc w:val="center"/>
              <w:rPr>
                <w:rFonts w:hint="eastAsia" w:ascii="新宋体" w:hAnsi="新宋体" w:eastAsia="新宋体"/>
              </w:rPr>
            </w:pPr>
          </w:p>
        </w:tc>
        <w:tc>
          <w:tcPr>
            <w:tcW w:w="720" w:type="dxa"/>
            <w:noWrap w:val="0"/>
            <w:vAlign w:val="center"/>
          </w:tcPr>
          <w:p>
            <w:pPr>
              <w:jc w:val="center"/>
              <w:rPr>
                <w:rFonts w:hint="eastAsia" w:ascii="新宋体" w:hAnsi="新宋体" w:eastAsia="新宋体"/>
                <w:sz w:val="18"/>
              </w:rPr>
            </w:pPr>
            <w:r>
              <w:rPr>
                <w:rFonts w:hint="eastAsia" w:ascii="新宋体" w:hAnsi="新宋体" w:eastAsia="新宋体"/>
                <w:sz w:val="18"/>
              </w:rPr>
              <w:t>20</w:t>
            </w:r>
          </w:p>
        </w:tc>
        <w:tc>
          <w:tcPr>
            <w:tcW w:w="540" w:type="dxa"/>
            <w:noWrap w:val="0"/>
            <w:vAlign w:val="center"/>
          </w:tcPr>
          <w:p>
            <w:pPr>
              <w:jc w:val="center"/>
              <w:rPr>
                <w:rFonts w:hint="eastAsia" w:ascii="新宋体" w:hAnsi="新宋体" w:eastAsia="新宋体"/>
                <w:sz w:val="18"/>
              </w:rPr>
            </w:pPr>
            <w:r>
              <w:rPr>
                <w:rFonts w:hint="eastAsia" w:ascii="新宋体" w:hAnsi="新宋体" w:eastAsia="新宋体"/>
                <w:sz w:val="18"/>
              </w:rPr>
              <w:t>1</w:t>
            </w:r>
          </w:p>
        </w:tc>
        <w:tc>
          <w:tcPr>
            <w:tcW w:w="4500" w:type="dxa"/>
            <w:noWrap w:val="0"/>
            <w:vAlign w:val="center"/>
          </w:tcPr>
          <w:p>
            <w:pPr>
              <w:rPr>
                <w:rFonts w:hint="eastAsia" w:ascii="新宋体" w:hAnsi="新宋体" w:eastAsia="新宋体"/>
                <w:sz w:val="18"/>
              </w:rPr>
            </w:pPr>
            <w:r>
              <w:rPr>
                <w:rFonts w:hint="eastAsia" w:ascii="新宋体" w:hAnsi="新宋体" w:eastAsia="新宋体"/>
                <w:sz w:val="18"/>
              </w:rPr>
              <w:t>4#卡机状态：30H卡机正常；31H卡机故障；32H卡机有坏卡；</w:t>
            </w:r>
          </w:p>
        </w:tc>
        <w:tc>
          <w:tcPr>
            <w:tcW w:w="1260" w:type="dxa"/>
            <w:noWrap w:val="0"/>
            <w:vAlign w:val="center"/>
          </w:tcPr>
          <w:p>
            <w:pPr>
              <w:rPr>
                <w:rFonts w:hint="eastAsia" w:ascii="新宋体" w:hAnsi="新宋体" w:eastAsia="新宋体"/>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540" w:type="dxa"/>
            <w:vMerge w:val="continue"/>
            <w:noWrap w:val="0"/>
            <w:vAlign w:val="center"/>
          </w:tcPr>
          <w:p>
            <w:pPr>
              <w:jc w:val="center"/>
              <w:rPr>
                <w:rFonts w:hint="eastAsia" w:ascii="新宋体" w:hAnsi="新宋体" w:eastAsia="新宋体"/>
              </w:rPr>
            </w:pPr>
          </w:p>
        </w:tc>
        <w:tc>
          <w:tcPr>
            <w:tcW w:w="540" w:type="dxa"/>
            <w:vMerge w:val="continue"/>
            <w:noWrap w:val="0"/>
            <w:vAlign w:val="center"/>
          </w:tcPr>
          <w:p>
            <w:pPr>
              <w:jc w:val="center"/>
              <w:rPr>
                <w:rFonts w:hint="eastAsia" w:ascii="新宋体" w:hAnsi="新宋体" w:eastAsia="新宋体"/>
              </w:rPr>
            </w:pPr>
          </w:p>
        </w:tc>
        <w:tc>
          <w:tcPr>
            <w:tcW w:w="900" w:type="dxa"/>
            <w:vMerge w:val="continue"/>
            <w:noWrap w:val="0"/>
            <w:vAlign w:val="center"/>
          </w:tcPr>
          <w:p>
            <w:pPr>
              <w:jc w:val="center"/>
              <w:rPr>
                <w:rFonts w:hint="eastAsia" w:ascii="新宋体" w:hAnsi="新宋体" w:eastAsia="新宋体"/>
              </w:rPr>
            </w:pPr>
          </w:p>
        </w:tc>
        <w:tc>
          <w:tcPr>
            <w:tcW w:w="720" w:type="dxa"/>
            <w:noWrap w:val="0"/>
            <w:vAlign w:val="center"/>
          </w:tcPr>
          <w:p>
            <w:pPr>
              <w:jc w:val="center"/>
              <w:rPr>
                <w:rFonts w:hint="eastAsia" w:ascii="新宋体" w:hAnsi="新宋体" w:eastAsia="新宋体"/>
                <w:sz w:val="18"/>
              </w:rPr>
            </w:pPr>
            <w:r>
              <w:rPr>
                <w:rFonts w:hint="eastAsia" w:ascii="新宋体" w:hAnsi="新宋体" w:eastAsia="新宋体"/>
                <w:sz w:val="18"/>
              </w:rPr>
              <w:t>21</w:t>
            </w:r>
          </w:p>
        </w:tc>
        <w:tc>
          <w:tcPr>
            <w:tcW w:w="540" w:type="dxa"/>
            <w:noWrap w:val="0"/>
            <w:vAlign w:val="center"/>
          </w:tcPr>
          <w:p>
            <w:pPr>
              <w:jc w:val="center"/>
              <w:rPr>
                <w:rFonts w:hint="eastAsia" w:ascii="新宋体" w:hAnsi="新宋体" w:eastAsia="新宋体"/>
                <w:sz w:val="18"/>
              </w:rPr>
            </w:pPr>
            <w:r>
              <w:rPr>
                <w:rFonts w:hint="eastAsia" w:ascii="新宋体" w:hAnsi="新宋体" w:eastAsia="新宋体"/>
                <w:sz w:val="18"/>
              </w:rPr>
              <w:t>1</w:t>
            </w:r>
          </w:p>
        </w:tc>
        <w:tc>
          <w:tcPr>
            <w:tcW w:w="4500" w:type="dxa"/>
            <w:noWrap w:val="0"/>
            <w:vAlign w:val="center"/>
          </w:tcPr>
          <w:p>
            <w:pPr>
              <w:rPr>
                <w:rFonts w:hint="eastAsia" w:ascii="新宋体" w:hAnsi="新宋体" w:eastAsia="新宋体"/>
                <w:sz w:val="18"/>
              </w:rPr>
            </w:pPr>
            <w:r>
              <w:rPr>
                <w:rFonts w:hint="eastAsia" w:ascii="新宋体" w:hAnsi="新宋体" w:eastAsia="新宋体"/>
                <w:sz w:val="18"/>
              </w:rPr>
              <w:t>4#卡夹状态：30H卡夹已装上；31H卡夹已卸下；</w:t>
            </w:r>
          </w:p>
        </w:tc>
        <w:tc>
          <w:tcPr>
            <w:tcW w:w="1260" w:type="dxa"/>
            <w:noWrap w:val="0"/>
            <w:vAlign w:val="center"/>
          </w:tcPr>
          <w:p>
            <w:pPr>
              <w:rPr>
                <w:rFonts w:hint="eastAsia" w:ascii="新宋体" w:hAnsi="新宋体" w:eastAsia="新宋体"/>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540" w:type="dxa"/>
            <w:vMerge w:val="continue"/>
            <w:noWrap w:val="0"/>
            <w:vAlign w:val="center"/>
          </w:tcPr>
          <w:p>
            <w:pPr>
              <w:jc w:val="center"/>
              <w:rPr>
                <w:rFonts w:hint="eastAsia" w:ascii="新宋体" w:hAnsi="新宋体" w:eastAsia="新宋体"/>
              </w:rPr>
            </w:pPr>
          </w:p>
        </w:tc>
        <w:tc>
          <w:tcPr>
            <w:tcW w:w="540" w:type="dxa"/>
            <w:vMerge w:val="continue"/>
            <w:noWrap w:val="0"/>
            <w:vAlign w:val="center"/>
          </w:tcPr>
          <w:p>
            <w:pPr>
              <w:jc w:val="center"/>
              <w:rPr>
                <w:rFonts w:hint="eastAsia" w:ascii="新宋体" w:hAnsi="新宋体" w:eastAsia="新宋体"/>
              </w:rPr>
            </w:pPr>
          </w:p>
        </w:tc>
        <w:tc>
          <w:tcPr>
            <w:tcW w:w="900" w:type="dxa"/>
            <w:vMerge w:val="continue"/>
            <w:noWrap w:val="0"/>
            <w:vAlign w:val="center"/>
          </w:tcPr>
          <w:p>
            <w:pPr>
              <w:jc w:val="center"/>
              <w:rPr>
                <w:rFonts w:hint="eastAsia" w:ascii="新宋体" w:hAnsi="新宋体" w:eastAsia="新宋体"/>
              </w:rPr>
            </w:pPr>
          </w:p>
        </w:tc>
        <w:tc>
          <w:tcPr>
            <w:tcW w:w="720" w:type="dxa"/>
            <w:noWrap w:val="0"/>
            <w:vAlign w:val="center"/>
          </w:tcPr>
          <w:p>
            <w:pPr>
              <w:jc w:val="center"/>
              <w:rPr>
                <w:rFonts w:hint="eastAsia" w:ascii="新宋体" w:hAnsi="新宋体" w:eastAsia="新宋体"/>
                <w:sz w:val="18"/>
              </w:rPr>
            </w:pPr>
            <w:r>
              <w:rPr>
                <w:rFonts w:hint="eastAsia" w:ascii="新宋体" w:hAnsi="新宋体" w:eastAsia="新宋体"/>
                <w:sz w:val="18"/>
              </w:rPr>
              <w:t>22~24</w:t>
            </w:r>
          </w:p>
        </w:tc>
        <w:tc>
          <w:tcPr>
            <w:tcW w:w="540" w:type="dxa"/>
            <w:noWrap w:val="0"/>
            <w:vAlign w:val="center"/>
          </w:tcPr>
          <w:p>
            <w:pPr>
              <w:jc w:val="center"/>
              <w:rPr>
                <w:rFonts w:hint="eastAsia" w:ascii="新宋体" w:hAnsi="新宋体" w:eastAsia="新宋体"/>
                <w:sz w:val="18"/>
              </w:rPr>
            </w:pPr>
            <w:r>
              <w:rPr>
                <w:rFonts w:hint="eastAsia" w:ascii="新宋体" w:hAnsi="新宋体" w:eastAsia="新宋体"/>
                <w:sz w:val="18"/>
              </w:rPr>
              <w:t>3</w:t>
            </w:r>
          </w:p>
        </w:tc>
        <w:tc>
          <w:tcPr>
            <w:tcW w:w="4500" w:type="dxa"/>
            <w:noWrap w:val="0"/>
            <w:vAlign w:val="top"/>
          </w:tcPr>
          <w:p>
            <w:pPr>
              <w:rPr>
                <w:rFonts w:hint="eastAsia" w:ascii="新宋体" w:hAnsi="新宋体" w:eastAsia="新宋体"/>
                <w:sz w:val="18"/>
              </w:rPr>
            </w:pPr>
            <w:r>
              <w:rPr>
                <w:rFonts w:hint="eastAsia" w:ascii="新宋体" w:hAnsi="新宋体" w:eastAsia="新宋体"/>
                <w:b/>
                <w:bCs/>
                <w:sz w:val="18"/>
              </w:rPr>
              <w:t>4#卡机中卡计数值</w:t>
            </w:r>
            <w:r>
              <w:rPr>
                <w:rFonts w:hint="eastAsia" w:ascii="新宋体" w:hAnsi="新宋体" w:eastAsia="新宋体"/>
                <w:sz w:val="18"/>
              </w:rPr>
              <w:t>：“050”标示具有50张卡；</w:t>
            </w:r>
          </w:p>
        </w:tc>
        <w:tc>
          <w:tcPr>
            <w:tcW w:w="1260" w:type="dxa"/>
            <w:noWrap w:val="0"/>
            <w:vAlign w:val="top"/>
          </w:tcPr>
          <w:p>
            <w:pPr>
              <w:rPr>
                <w:rFonts w:hint="eastAsia" w:ascii="新宋体" w:hAnsi="新宋体" w:eastAsia="新宋体"/>
                <w:sz w:val="18"/>
              </w:rPr>
            </w:pPr>
            <w:r>
              <w:rPr>
                <w:rFonts w:hint="eastAsia" w:ascii="新宋体" w:hAnsi="新宋体" w:eastAsia="新宋体"/>
                <w:sz w:val="18"/>
              </w:rPr>
              <w:t>高位在前</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540" w:type="dxa"/>
            <w:noWrap w:val="0"/>
            <w:vAlign w:val="center"/>
          </w:tcPr>
          <w:p>
            <w:pPr>
              <w:jc w:val="center"/>
              <w:rPr>
                <w:rFonts w:hint="eastAsia" w:ascii="新宋体" w:hAnsi="新宋体" w:eastAsia="新宋体"/>
              </w:rPr>
            </w:pPr>
          </w:p>
        </w:tc>
        <w:tc>
          <w:tcPr>
            <w:tcW w:w="540" w:type="dxa"/>
            <w:noWrap w:val="0"/>
            <w:vAlign w:val="center"/>
          </w:tcPr>
          <w:p>
            <w:pPr>
              <w:jc w:val="center"/>
              <w:rPr>
                <w:rFonts w:hint="eastAsia" w:ascii="新宋体" w:hAnsi="新宋体" w:eastAsia="新宋体"/>
              </w:rPr>
            </w:pPr>
          </w:p>
        </w:tc>
        <w:tc>
          <w:tcPr>
            <w:tcW w:w="900" w:type="dxa"/>
            <w:noWrap w:val="0"/>
            <w:vAlign w:val="center"/>
          </w:tcPr>
          <w:p>
            <w:pPr>
              <w:jc w:val="center"/>
              <w:rPr>
                <w:rFonts w:hint="eastAsia" w:ascii="新宋体" w:hAnsi="新宋体" w:eastAsia="新宋体"/>
              </w:rPr>
            </w:pPr>
          </w:p>
        </w:tc>
        <w:tc>
          <w:tcPr>
            <w:tcW w:w="720" w:type="dxa"/>
            <w:noWrap w:val="0"/>
            <w:vAlign w:val="center"/>
          </w:tcPr>
          <w:p>
            <w:pPr>
              <w:jc w:val="center"/>
              <w:rPr>
                <w:rFonts w:hint="eastAsia" w:ascii="新宋体" w:hAnsi="新宋体" w:eastAsia="新宋体"/>
                <w:sz w:val="18"/>
              </w:rPr>
            </w:pPr>
            <w:r>
              <w:rPr>
                <w:rFonts w:hint="eastAsia" w:ascii="新宋体" w:hAnsi="新宋体" w:eastAsia="新宋体"/>
                <w:sz w:val="18"/>
              </w:rPr>
              <w:t>25</w:t>
            </w:r>
          </w:p>
        </w:tc>
        <w:tc>
          <w:tcPr>
            <w:tcW w:w="540" w:type="dxa"/>
            <w:noWrap w:val="0"/>
            <w:vAlign w:val="center"/>
          </w:tcPr>
          <w:p>
            <w:pPr>
              <w:jc w:val="center"/>
              <w:rPr>
                <w:rFonts w:hint="eastAsia" w:ascii="新宋体" w:hAnsi="新宋体" w:eastAsia="新宋体"/>
                <w:sz w:val="18"/>
              </w:rPr>
            </w:pPr>
            <w:r>
              <w:rPr>
                <w:rFonts w:hint="eastAsia" w:ascii="新宋体" w:hAnsi="新宋体" w:eastAsia="新宋体"/>
                <w:sz w:val="18"/>
              </w:rPr>
              <w:t>1</w:t>
            </w:r>
          </w:p>
        </w:tc>
        <w:tc>
          <w:tcPr>
            <w:tcW w:w="4500" w:type="dxa"/>
            <w:noWrap w:val="0"/>
            <w:vAlign w:val="top"/>
          </w:tcPr>
          <w:p>
            <w:pPr>
              <w:rPr>
                <w:rFonts w:hint="eastAsia" w:ascii="新宋体" w:hAnsi="新宋体" w:eastAsia="新宋体"/>
                <w:b/>
                <w:bCs/>
                <w:sz w:val="18"/>
              </w:rPr>
            </w:pPr>
            <w:r>
              <w:rPr>
                <w:rFonts w:hint="eastAsia" w:ascii="新宋体" w:hAnsi="新宋体" w:eastAsia="新宋体"/>
                <w:sz w:val="18"/>
              </w:rPr>
              <w:t>4#卡机天线是否有卡状态，30H无卡；31H有卡</w:t>
            </w:r>
          </w:p>
        </w:tc>
        <w:tc>
          <w:tcPr>
            <w:tcW w:w="1260" w:type="dxa"/>
            <w:noWrap w:val="0"/>
            <w:vAlign w:val="top"/>
          </w:tcPr>
          <w:p>
            <w:pPr>
              <w:rPr>
                <w:rFonts w:hint="eastAsia" w:ascii="新宋体" w:hAnsi="新宋体" w:eastAsia="新宋体"/>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29</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ETX</w:t>
            </w:r>
          </w:p>
        </w:tc>
        <w:tc>
          <w:tcPr>
            <w:tcW w:w="5760" w:type="dxa"/>
            <w:gridSpan w:val="3"/>
            <w:shd w:val="clear" w:color="auto" w:fill="E6E6E6"/>
            <w:noWrap w:val="0"/>
            <w:vAlign w:val="top"/>
          </w:tcPr>
          <w:p>
            <w:pPr>
              <w:rPr>
                <w:rFonts w:hint="eastAsia" w:ascii="新宋体" w:hAnsi="新宋体" w:eastAsia="新宋体"/>
              </w:rPr>
            </w:pPr>
            <w:r>
              <w:rPr>
                <w:rFonts w:hint="eastAsia" w:ascii="新宋体" w:hAnsi="新宋体" w:eastAsia="新宋体"/>
              </w:rPr>
              <w:t>3EH(字符</w:t>
            </w:r>
            <w:r>
              <w:rPr>
                <w:rFonts w:ascii="新宋体" w:hAnsi="新宋体" w:eastAsia="新宋体"/>
              </w:rPr>
              <w:t>’</w:t>
            </w:r>
            <w:r>
              <w:rPr>
                <w:rFonts w:hint="eastAsia" w:ascii="新宋体" w:hAnsi="新宋体" w:eastAsia="新宋体"/>
              </w:rPr>
              <w:t>&gt;</w:t>
            </w:r>
            <w:r>
              <w:rPr>
                <w:rFonts w:ascii="新宋体" w:hAnsi="新宋体" w:eastAsia="新宋体"/>
              </w:rPr>
              <w:t>’</w:t>
            </w:r>
            <w:r>
              <w:rPr>
                <w:rFonts w:hint="eastAsia" w:ascii="新宋体" w:hAnsi="新宋体" w:eastAsia="新宋体"/>
              </w:rPr>
              <w:t>)</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1080" w:type="dxa"/>
            <w:gridSpan w:val="2"/>
            <w:noWrap w:val="0"/>
            <w:vAlign w:val="center"/>
          </w:tcPr>
          <w:p>
            <w:pPr>
              <w:jc w:val="center"/>
              <w:rPr>
                <w:rFonts w:hint="eastAsia" w:ascii="新宋体" w:hAnsi="新宋体" w:eastAsia="新宋体"/>
              </w:rPr>
            </w:pPr>
            <w:r>
              <w:rPr>
                <w:rFonts w:hint="eastAsia" w:ascii="新宋体" w:hAnsi="新宋体" w:eastAsia="新宋体"/>
              </w:rPr>
              <w:t>功能描述</w:t>
            </w:r>
          </w:p>
        </w:tc>
        <w:tc>
          <w:tcPr>
            <w:tcW w:w="7920" w:type="dxa"/>
            <w:gridSpan w:val="5"/>
            <w:noWrap w:val="0"/>
            <w:vAlign w:val="top"/>
          </w:tcPr>
          <w:p>
            <w:pPr>
              <w:rPr>
                <w:rFonts w:hint="eastAsia" w:ascii="新宋体" w:hAnsi="新宋体" w:eastAsia="新宋体"/>
              </w:rPr>
            </w:pPr>
            <w:r>
              <w:rPr>
                <w:rFonts w:hint="eastAsia" w:ascii="新宋体" w:hAnsi="新宋体" w:eastAsia="新宋体"/>
              </w:rPr>
              <w:t>无论何时当卡机检测相关状态发生改变时上报；</w:t>
            </w:r>
          </w:p>
          <w:p>
            <w:pPr>
              <w:rPr>
                <w:rFonts w:hint="eastAsia" w:ascii="新宋体" w:hAnsi="新宋体" w:eastAsia="新宋体"/>
                <w:b/>
              </w:rPr>
            </w:pPr>
            <w:r>
              <w:rPr>
                <w:rFonts w:hint="eastAsia" w:ascii="新宋体" w:hAnsi="新宋体" w:eastAsia="新宋体"/>
              </w:rPr>
              <w:t>卡机在空闲状态下每2秒钟上报一次；</w:t>
            </w:r>
            <w:r>
              <w:rPr>
                <w:rFonts w:hint="eastAsia" w:ascii="新宋体" w:hAnsi="新宋体" w:eastAsia="新宋体"/>
                <w:b/>
              </w:rPr>
              <w:t xml:space="preserve"> </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1080" w:type="dxa"/>
            <w:gridSpan w:val="2"/>
            <w:noWrap w:val="0"/>
            <w:vAlign w:val="center"/>
          </w:tcPr>
          <w:p>
            <w:pPr>
              <w:jc w:val="center"/>
              <w:rPr>
                <w:rFonts w:hint="eastAsia" w:ascii="新宋体" w:hAnsi="新宋体" w:eastAsia="新宋体"/>
              </w:rPr>
            </w:pPr>
            <w:r>
              <w:rPr>
                <w:rFonts w:hint="eastAsia" w:ascii="新宋体" w:hAnsi="新宋体" w:eastAsia="新宋体"/>
              </w:rPr>
              <w:t>PC应答</w:t>
            </w:r>
          </w:p>
        </w:tc>
        <w:tc>
          <w:tcPr>
            <w:tcW w:w="7920" w:type="dxa"/>
            <w:gridSpan w:val="5"/>
            <w:noWrap w:val="0"/>
            <w:vAlign w:val="top"/>
          </w:tcPr>
          <w:p>
            <w:pPr>
              <w:rPr>
                <w:rFonts w:hint="eastAsia" w:ascii="新宋体" w:hAnsi="新宋体" w:eastAsia="新宋体"/>
              </w:rPr>
            </w:pPr>
            <w:r>
              <w:rPr>
                <w:rFonts w:hint="eastAsia" w:ascii="新宋体" w:hAnsi="新宋体" w:eastAsia="新宋体"/>
              </w:rPr>
              <w:t>无</w:t>
            </w:r>
          </w:p>
        </w:tc>
      </w:tr>
    </w:tbl>
    <w:p>
      <w:pPr>
        <w:ind w:left="840" w:leftChars="200" w:hanging="420" w:hangingChars="200"/>
        <w:rPr>
          <w:rFonts w:hint="eastAsia" w:ascii="新宋体" w:hAnsi="新宋体" w:eastAsia="新宋体"/>
        </w:rPr>
      </w:pPr>
      <w:r>
        <w:rPr>
          <w:rFonts w:hint="eastAsia" w:ascii="新宋体" w:hAnsi="新宋体" w:eastAsia="新宋体"/>
        </w:rPr>
        <w:t>注：</w:t>
      </w:r>
      <w:r>
        <w:rPr>
          <w:rFonts w:hint="eastAsia" w:ascii="新宋体" w:hAnsi="新宋体" w:eastAsia="新宋体"/>
          <w:b/>
          <w:bCs/>
        </w:rPr>
        <w:t>卡机中卡计数值＝卡夹计数值＋(天线位置是否有卡?1：0)</w:t>
      </w:r>
      <w:r>
        <w:rPr>
          <w:rFonts w:hint="eastAsia" w:ascii="新宋体" w:hAnsi="新宋体" w:eastAsia="新宋体"/>
        </w:rPr>
        <w:t>；</w:t>
      </w:r>
    </w:p>
    <w:p>
      <w:pPr>
        <w:ind w:left="840" w:leftChars="400"/>
        <w:rPr>
          <w:rFonts w:hint="eastAsia" w:ascii="新宋体" w:hAnsi="新宋体" w:eastAsia="新宋体"/>
        </w:rPr>
      </w:pPr>
      <w:r>
        <w:rPr>
          <w:rFonts w:hint="eastAsia" w:ascii="新宋体" w:hAnsi="新宋体" w:eastAsia="新宋体"/>
        </w:rPr>
        <w:t>卡夹被卸下后，上报信息帧中卡机中卡计数值＝(天线位置是否有卡?1：0)；</w:t>
      </w:r>
    </w:p>
    <w:p>
      <w:pPr>
        <w:ind w:left="840" w:leftChars="400"/>
        <w:rPr>
          <w:rFonts w:hint="eastAsia" w:ascii="新宋体" w:hAnsi="新宋体" w:eastAsia="新宋体"/>
        </w:rPr>
      </w:pPr>
      <w:r>
        <w:rPr>
          <w:rFonts w:hint="eastAsia" w:ascii="新宋体" w:hAnsi="新宋体" w:eastAsia="新宋体"/>
        </w:rPr>
        <w:t>卡夹计数值为卡夹内卡的实际值(卡从卡夹内被弹出后，卡夹计数减一)。</w:t>
      </w:r>
    </w:p>
    <w:p>
      <w:pPr>
        <w:spacing w:line="360" w:lineRule="auto"/>
        <w:ind w:left="420"/>
        <w:outlineLvl w:val="0"/>
        <w:rPr>
          <w:rFonts w:hint="eastAsia" w:ascii="新宋体" w:hAnsi="新宋体" w:eastAsia="新宋体"/>
          <w:b/>
          <w:bCs/>
          <w:sz w:val="24"/>
        </w:rPr>
      </w:pPr>
      <w:r>
        <w:rPr>
          <w:rFonts w:hint="eastAsia" w:ascii="新宋体" w:hAnsi="新宋体" w:eastAsia="新宋体"/>
          <w:b/>
          <w:bCs/>
          <w:sz w:val="24"/>
        </w:rPr>
        <w:t>4.3已出卡信息(43H)帧</w:t>
      </w:r>
    </w:p>
    <w:tbl>
      <w:tblPr>
        <w:tblStyle w:val="5"/>
        <w:tblW w:w="9000" w:type="dxa"/>
        <w:tblInd w:w="108" w:type="dxa"/>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540"/>
        <w:gridCol w:w="540"/>
        <w:gridCol w:w="900"/>
        <w:gridCol w:w="720"/>
        <w:gridCol w:w="540"/>
        <w:gridCol w:w="4500"/>
        <w:gridCol w:w="1260"/>
      </w:tblGrid>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noWrap w:val="0"/>
            <w:vAlign w:val="center"/>
          </w:tcPr>
          <w:p>
            <w:pPr>
              <w:jc w:val="center"/>
              <w:rPr>
                <w:rFonts w:hint="eastAsia" w:ascii="新宋体" w:hAnsi="新宋体" w:eastAsia="新宋体"/>
                <w:b/>
                <w:bCs/>
              </w:rPr>
            </w:pPr>
            <w:r>
              <w:rPr>
                <w:rFonts w:hint="eastAsia" w:ascii="新宋体" w:hAnsi="新宋体" w:eastAsia="新宋体"/>
                <w:b/>
                <w:bCs/>
              </w:rPr>
              <w:t>位置</w:t>
            </w:r>
          </w:p>
        </w:tc>
        <w:tc>
          <w:tcPr>
            <w:tcW w:w="540" w:type="dxa"/>
            <w:noWrap w:val="0"/>
            <w:vAlign w:val="center"/>
          </w:tcPr>
          <w:p>
            <w:pPr>
              <w:jc w:val="center"/>
              <w:rPr>
                <w:rFonts w:hint="eastAsia" w:ascii="新宋体" w:hAnsi="新宋体" w:eastAsia="新宋体"/>
                <w:b/>
                <w:bCs/>
              </w:rPr>
            </w:pPr>
            <w:r>
              <w:rPr>
                <w:rFonts w:hint="eastAsia" w:ascii="新宋体" w:hAnsi="新宋体" w:eastAsia="新宋体"/>
                <w:b/>
                <w:bCs/>
              </w:rPr>
              <w:t>长度</w:t>
            </w:r>
          </w:p>
        </w:tc>
        <w:tc>
          <w:tcPr>
            <w:tcW w:w="900" w:type="dxa"/>
            <w:noWrap w:val="0"/>
            <w:vAlign w:val="center"/>
          </w:tcPr>
          <w:p>
            <w:pPr>
              <w:jc w:val="center"/>
              <w:rPr>
                <w:rFonts w:hint="eastAsia" w:ascii="新宋体" w:hAnsi="新宋体" w:eastAsia="新宋体"/>
                <w:b/>
                <w:bCs/>
              </w:rPr>
            </w:pPr>
            <w:r>
              <w:rPr>
                <w:rFonts w:hint="eastAsia" w:ascii="新宋体" w:hAnsi="新宋体" w:eastAsia="新宋体"/>
                <w:b/>
                <w:bCs/>
              </w:rPr>
              <w:t>数据</w:t>
            </w:r>
          </w:p>
        </w:tc>
        <w:tc>
          <w:tcPr>
            <w:tcW w:w="5760" w:type="dxa"/>
            <w:gridSpan w:val="3"/>
            <w:noWrap w:val="0"/>
            <w:vAlign w:val="center"/>
          </w:tcPr>
          <w:p>
            <w:pPr>
              <w:jc w:val="center"/>
              <w:rPr>
                <w:rFonts w:hint="eastAsia" w:ascii="新宋体" w:hAnsi="新宋体" w:eastAsia="新宋体"/>
                <w:b/>
                <w:bCs/>
              </w:rPr>
            </w:pPr>
            <w:r>
              <w:rPr>
                <w:rFonts w:hint="eastAsia" w:ascii="新宋体" w:hAnsi="新宋体" w:eastAsia="新宋体"/>
                <w:b/>
                <w:bCs/>
              </w:rPr>
              <w:t>说   明</w:t>
            </w:r>
          </w:p>
        </w:tc>
        <w:tc>
          <w:tcPr>
            <w:tcW w:w="1260" w:type="dxa"/>
            <w:noWrap w:val="0"/>
            <w:vAlign w:val="center"/>
          </w:tcPr>
          <w:p>
            <w:pPr>
              <w:jc w:val="center"/>
              <w:rPr>
                <w:rFonts w:hint="eastAsia" w:ascii="新宋体" w:hAnsi="新宋体" w:eastAsia="新宋体"/>
                <w:b/>
                <w:bCs/>
              </w:rPr>
            </w:pPr>
            <w:r>
              <w:rPr>
                <w:rFonts w:hint="eastAsia" w:ascii="新宋体" w:hAnsi="新宋体" w:eastAsia="新宋体"/>
                <w:b/>
                <w:bCs/>
              </w:rPr>
              <w:t>备注</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0</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STX</w:t>
            </w:r>
          </w:p>
        </w:tc>
        <w:tc>
          <w:tcPr>
            <w:tcW w:w="5760" w:type="dxa"/>
            <w:gridSpan w:val="3"/>
            <w:shd w:val="clear" w:color="auto" w:fill="E6E6E6"/>
            <w:noWrap w:val="0"/>
            <w:vAlign w:val="top"/>
          </w:tcPr>
          <w:p>
            <w:pPr>
              <w:rPr>
                <w:rFonts w:hint="eastAsia" w:ascii="新宋体" w:hAnsi="新宋体" w:eastAsia="新宋体"/>
              </w:rPr>
            </w:pPr>
            <w:r>
              <w:rPr>
                <w:rFonts w:hint="eastAsia" w:ascii="新宋体" w:hAnsi="新宋体" w:eastAsia="新宋体"/>
              </w:rPr>
              <w:t>3CH(字符</w:t>
            </w:r>
            <w:r>
              <w:rPr>
                <w:rFonts w:ascii="新宋体" w:hAnsi="新宋体" w:eastAsia="新宋体"/>
              </w:rPr>
              <w:t>’</w:t>
            </w:r>
            <w:r>
              <w:rPr>
                <w:rFonts w:hint="eastAsia" w:ascii="新宋体" w:hAnsi="新宋体" w:eastAsia="新宋体"/>
              </w:rPr>
              <w:t>&lt;</w:t>
            </w:r>
            <w:r>
              <w:rPr>
                <w:rFonts w:ascii="新宋体" w:hAnsi="新宋体" w:eastAsia="新宋体"/>
              </w:rPr>
              <w:t>’</w:t>
            </w:r>
            <w:r>
              <w:rPr>
                <w:rFonts w:hint="eastAsia" w:ascii="新宋体" w:hAnsi="新宋体" w:eastAsia="新宋体"/>
              </w:rPr>
              <w:t>)</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color w:val="000000"/>
              </w:rPr>
              <w:t>RSCTL</w:t>
            </w:r>
          </w:p>
        </w:tc>
        <w:tc>
          <w:tcPr>
            <w:tcW w:w="5760" w:type="dxa"/>
            <w:gridSpan w:val="3"/>
            <w:shd w:val="clear" w:color="auto" w:fill="E6E6E6"/>
            <w:noWrap w:val="0"/>
            <w:vAlign w:val="top"/>
          </w:tcPr>
          <w:p>
            <w:pPr>
              <w:rPr>
                <w:rFonts w:hint="eastAsia" w:ascii="新宋体" w:hAnsi="新宋体" w:eastAsia="新宋体"/>
              </w:rPr>
            </w:pPr>
            <w:r>
              <w:rPr>
                <w:rFonts w:hint="eastAsia" w:ascii="新宋体" w:hAnsi="新宋体" w:eastAsia="新宋体"/>
                <w:szCs w:val="21"/>
              </w:rPr>
              <w:t>帧序列号，1个字节，‘0’到‘9’依次循环</w:t>
            </w:r>
          </w:p>
        </w:tc>
        <w:tc>
          <w:tcPr>
            <w:tcW w:w="1260" w:type="dxa"/>
            <w:shd w:val="clear" w:color="auto" w:fill="E6E6E6"/>
            <w:noWrap w:val="0"/>
            <w:vAlign w:val="center"/>
          </w:tcPr>
          <w:p>
            <w:pPr>
              <w:jc w:val="cente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2</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CTL</w:t>
            </w:r>
          </w:p>
        </w:tc>
        <w:tc>
          <w:tcPr>
            <w:tcW w:w="5760" w:type="dxa"/>
            <w:gridSpan w:val="3"/>
            <w:shd w:val="clear" w:color="auto" w:fill="E6E6E6"/>
            <w:noWrap w:val="0"/>
            <w:vAlign w:val="top"/>
          </w:tcPr>
          <w:p>
            <w:pPr>
              <w:rPr>
                <w:rFonts w:hint="eastAsia" w:ascii="新宋体" w:hAnsi="新宋体" w:eastAsia="新宋体"/>
              </w:rPr>
            </w:pPr>
            <w:r>
              <w:rPr>
                <w:rFonts w:hint="eastAsia" w:ascii="新宋体" w:hAnsi="新宋体" w:eastAsia="新宋体"/>
              </w:rPr>
              <w:t>43H(字符</w:t>
            </w:r>
            <w:r>
              <w:rPr>
                <w:rFonts w:ascii="新宋体" w:hAnsi="新宋体" w:eastAsia="新宋体"/>
              </w:rPr>
              <w:t>’</w:t>
            </w:r>
            <w:r>
              <w:rPr>
                <w:rFonts w:hint="eastAsia" w:ascii="新宋体" w:hAnsi="新宋体" w:eastAsia="新宋体"/>
              </w:rPr>
              <w:t>C</w:t>
            </w:r>
            <w:r>
              <w:rPr>
                <w:rFonts w:ascii="新宋体" w:hAnsi="新宋体" w:eastAsia="新宋体"/>
              </w:rPr>
              <w:t>’</w:t>
            </w:r>
            <w:r>
              <w:rPr>
                <w:rFonts w:hint="eastAsia" w:ascii="新宋体" w:hAnsi="新宋体" w:eastAsia="新宋体"/>
              </w:rPr>
              <w:t>)</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540" w:type="dxa"/>
            <w:vMerge w:val="restart"/>
            <w:noWrap w:val="0"/>
            <w:vAlign w:val="center"/>
          </w:tcPr>
          <w:p>
            <w:pPr>
              <w:jc w:val="center"/>
              <w:rPr>
                <w:rFonts w:hint="eastAsia" w:ascii="新宋体" w:hAnsi="新宋体" w:eastAsia="新宋体"/>
              </w:rPr>
            </w:pPr>
            <w:r>
              <w:rPr>
                <w:rFonts w:hint="eastAsia" w:ascii="新宋体" w:hAnsi="新宋体" w:eastAsia="新宋体"/>
              </w:rPr>
              <w:t>3</w:t>
            </w:r>
          </w:p>
          <w:p>
            <w:pPr>
              <w:jc w:val="center"/>
              <w:rPr>
                <w:rFonts w:hint="eastAsia" w:ascii="新宋体" w:hAnsi="新宋体" w:eastAsia="新宋体"/>
              </w:rPr>
            </w:pPr>
            <w:r>
              <w:rPr>
                <w:rFonts w:hint="eastAsia" w:ascii="新宋体" w:hAnsi="新宋体" w:eastAsia="新宋体"/>
              </w:rPr>
              <w:t>~</w:t>
            </w:r>
          </w:p>
          <w:p>
            <w:pPr>
              <w:jc w:val="center"/>
              <w:rPr>
                <w:rFonts w:hint="eastAsia" w:ascii="新宋体" w:hAnsi="新宋体" w:eastAsia="新宋体"/>
              </w:rPr>
            </w:pPr>
            <w:r>
              <w:rPr>
                <w:rFonts w:hint="eastAsia" w:ascii="新宋体" w:hAnsi="新宋体" w:eastAsia="新宋体"/>
              </w:rPr>
              <w:t>4</w:t>
            </w:r>
          </w:p>
        </w:tc>
        <w:tc>
          <w:tcPr>
            <w:tcW w:w="540" w:type="dxa"/>
            <w:vMerge w:val="restart"/>
            <w:noWrap w:val="0"/>
            <w:vAlign w:val="center"/>
          </w:tcPr>
          <w:p>
            <w:pPr>
              <w:jc w:val="center"/>
              <w:rPr>
                <w:rFonts w:hint="eastAsia" w:ascii="新宋体" w:hAnsi="新宋体" w:eastAsia="新宋体"/>
              </w:rPr>
            </w:pPr>
            <w:r>
              <w:rPr>
                <w:rFonts w:hint="eastAsia" w:ascii="新宋体" w:hAnsi="新宋体" w:eastAsia="新宋体"/>
              </w:rPr>
              <w:t>2</w:t>
            </w:r>
          </w:p>
        </w:tc>
        <w:tc>
          <w:tcPr>
            <w:tcW w:w="900" w:type="dxa"/>
            <w:vMerge w:val="restart"/>
            <w:noWrap w:val="0"/>
            <w:vAlign w:val="center"/>
          </w:tcPr>
          <w:p>
            <w:pPr>
              <w:jc w:val="center"/>
              <w:rPr>
                <w:rFonts w:hint="eastAsia" w:ascii="新宋体" w:hAnsi="新宋体" w:eastAsia="新宋体"/>
              </w:rPr>
            </w:pPr>
            <w:r>
              <w:rPr>
                <w:rFonts w:hint="eastAsia" w:ascii="新宋体" w:hAnsi="新宋体" w:eastAsia="新宋体"/>
              </w:rPr>
              <w:t>DATA</w:t>
            </w:r>
          </w:p>
        </w:tc>
        <w:tc>
          <w:tcPr>
            <w:tcW w:w="720" w:type="dxa"/>
            <w:noWrap w:val="0"/>
            <w:vAlign w:val="center"/>
          </w:tcPr>
          <w:p>
            <w:pPr>
              <w:jc w:val="center"/>
              <w:rPr>
                <w:rFonts w:hint="eastAsia" w:ascii="新宋体" w:hAnsi="新宋体" w:eastAsia="新宋体"/>
              </w:rPr>
            </w:pPr>
            <w:r>
              <w:rPr>
                <w:rFonts w:hint="eastAsia" w:ascii="新宋体" w:hAnsi="新宋体" w:eastAsia="新宋体"/>
              </w:rPr>
              <w:t>位置</w:t>
            </w:r>
          </w:p>
        </w:tc>
        <w:tc>
          <w:tcPr>
            <w:tcW w:w="540" w:type="dxa"/>
            <w:noWrap w:val="0"/>
            <w:vAlign w:val="center"/>
          </w:tcPr>
          <w:p>
            <w:pPr>
              <w:jc w:val="center"/>
              <w:rPr>
                <w:rFonts w:hint="eastAsia" w:ascii="新宋体" w:hAnsi="新宋体" w:eastAsia="新宋体"/>
              </w:rPr>
            </w:pPr>
            <w:r>
              <w:rPr>
                <w:rFonts w:hint="eastAsia" w:ascii="新宋体" w:hAnsi="新宋体" w:eastAsia="新宋体"/>
              </w:rPr>
              <w:t>长度</w:t>
            </w:r>
          </w:p>
        </w:tc>
        <w:tc>
          <w:tcPr>
            <w:tcW w:w="4500" w:type="dxa"/>
            <w:noWrap w:val="0"/>
            <w:vAlign w:val="center"/>
          </w:tcPr>
          <w:p>
            <w:pPr>
              <w:rPr>
                <w:rFonts w:hint="eastAsia" w:ascii="新宋体" w:hAnsi="新宋体" w:eastAsia="新宋体"/>
              </w:rPr>
            </w:pPr>
            <w:r>
              <w:rPr>
                <w:rFonts w:hint="eastAsia" w:ascii="新宋体" w:hAnsi="新宋体" w:eastAsia="新宋体"/>
              </w:rPr>
              <w:t>说明</w:t>
            </w:r>
          </w:p>
        </w:tc>
        <w:tc>
          <w:tcPr>
            <w:tcW w:w="1260" w:type="dxa"/>
            <w:noWrap w:val="0"/>
            <w:vAlign w:val="center"/>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540" w:type="dxa"/>
            <w:vMerge w:val="continue"/>
            <w:noWrap w:val="0"/>
            <w:vAlign w:val="center"/>
          </w:tcPr>
          <w:p>
            <w:pPr>
              <w:jc w:val="center"/>
              <w:rPr>
                <w:rFonts w:hint="eastAsia" w:ascii="新宋体" w:hAnsi="新宋体" w:eastAsia="新宋体"/>
              </w:rPr>
            </w:pPr>
          </w:p>
        </w:tc>
        <w:tc>
          <w:tcPr>
            <w:tcW w:w="540" w:type="dxa"/>
            <w:vMerge w:val="continue"/>
            <w:noWrap w:val="0"/>
            <w:vAlign w:val="center"/>
          </w:tcPr>
          <w:p>
            <w:pPr>
              <w:jc w:val="center"/>
              <w:rPr>
                <w:rFonts w:hint="eastAsia" w:ascii="新宋体" w:hAnsi="新宋体" w:eastAsia="新宋体"/>
              </w:rPr>
            </w:pPr>
          </w:p>
        </w:tc>
        <w:tc>
          <w:tcPr>
            <w:tcW w:w="900" w:type="dxa"/>
            <w:vMerge w:val="continue"/>
            <w:noWrap w:val="0"/>
            <w:vAlign w:val="center"/>
          </w:tcPr>
          <w:p>
            <w:pPr>
              <w:jc w:val="center"/>
              <w:rPr>
                <w:rFonts w:hint="eastAsia" w:ascii="新宋体" w:hAnsi="新宋体" w:eastAsia="新宋体"/>
              </w:rPr>
            </w:pPr>
          </w:p>
        </w:tc>
        <w:tc>
          <w:tcPr>
            <w:tcW w:w="720" w:type="dxa"/>
            <w:noWrap w:val="0"/>
            <w:vAlign w:val="center"/>
          </w:tcPr>
          <w:p>
            <w:pPr>
              <w:jc w:val="center"/>
              <w:rPr>
                <w:rFonts w:hint="eastAsia" w:ascii="新宋体" w:hAnsi="新宋体" w:eastAsia="新宋体"/>
                <w:sz w:val="18"/>
              </w:rPr>
            </w:pPr>
            <w:r>
              <w:rPr>
                <w:rFonts w:hint="eastAsia" w:ascii="新宋体" w:hAnsi="新宋体" w:eastAsia="新宋体"/>
                <w:sz w:val="18"/>
              </w:rPr>
              <w:t>0</w:t>
            </w:r>
          </w:p>
        </w:tc>
        <w:tc>
          <w:tcPr>
            <w:tcW w:w="540" w:type="dxa"/>
            <w:noWrap w:val="0"/>
            <w:vAlign w:val="center"/>
          </w:tcPr>
          <w:p>
            <w:pPr>
              <w:jc w:val="center"/>
              <w:rPr>
                <w:rFonts w:hint="eastAsia" w:ascii="新宋体" w:hAnsi="新宋体" w:eastAsia="新宋体"/>
                <w:sz w:val="18"/>
              </w:rPr>
            </w:pPr>
            <w:r>
              <w:rPr>
                <w:rFonts w:hint="eastAsia" w:ascii="新宋体" w:hAnsi="新宋体" w:eastAsia="新宋体"/>
                <w:sz w:val="18"/>
              </w:rPr>
              <w:t>1</w:t>
            </w:r>
          </w:p>
        </w:tc>
        <w:tc>
          <w:tcPr>
            <w:tcW w:w="4500" w:type="dxa"/>
            <w:noWrap w:val="0"/>
            <w:vAlign w:val="center"/>
          </w:tcPr>
          <w:p>
            <w:pPr>
              <w:rPr>
                <w:rFonts w:ascii="新宋体" w:hAnsi="新宋体" w:eastAsia="新宋体"/>
                <w:sz w:val="18"/>
              </w:rPr>
            </w:pPr>
            <w:r>
              <w:rPr>
                <w:rFonts w:hint="eastAsia" w:ascii="新宋体" w:hAnsi="新宋体" w:eastAsia="新宋体"/>
                <w:sz w:val="18"/>
              </w:rPr>
              <w:t>工位信息：31H上工位；32H为下工位；33H为出卡失败</w:t>
            </w:r>
            <w:r>
              <w:rPr>
                <w:rFonts w:ascii="新宋体" w:hAnsi="新宋体" w:eastAsia="新宋体"/>
                <w:sz w:val="18"/>
              </w:rPr>
              <w:t>:</w:t>
            </w:r>
          </w:p>
        </w:tc>
        <w:tc>
          <w:tcPr>
            <w:tcW w:w="1260" w:type="dxa"/>
            <w:noWrap w:val="0"/>
            <w:vAlign w:val="center"/>
          </w:tcPr>
          <w:p>
            <w:pPr>
              <w:rPr>
                <w:rFonts w:hint="eastAsia" w:ascii="新宋体" w:hAnsi="新宋体" w:eastAsia="新宋体"/>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540" w:type="dxa"/>
            <w:vMerge w:val="continue"/>
            <w:noWrap w:val="0"/>
            <w:vAlign w:val="center"/>
          </w:tcPr>
          <w:p>
            <w:pPr>
              <w:jc w:val="center"/>
              <w:rPr>
                <w:rFonts w:hint="eastAsia" w:ascii="新宋体" w:hAnsi="新宋体" w:eastAsia="新宋体"/>
              </w:rPr>
            </w:pPr>
          </w:p>
        </w:tc>
        <w:tc>
          <w:tcPr>
            <w:tcW w:w="540" w:type="dxa"/>
            <w:vMerge w:val="continue"/>
            <w:noWrap w:val="0"/>
            <w:vAlign w:val="center"/>
          </w:tcPr>
          <w:p>
            <w:pPr>
              <w:jc w:val="center"/>
              <w:rPr>
                <w:rFonts w:hint="eastAsia" w:ascii="新宋体" w:hAnsi="新宋体" w:eastAsia="新宋体"/>
              </w:rPr>
            </w:pPr>
          </w:p>
        </w:tc>
        <w:tc>
          <w:tcPr>
            <w:tcW w:w="900" w:type="dxa"/>
            <w:vMerge w:val="continue"/>
            <w:noWrap w:val="0"/>
            <w:vAlign w:val="center"/>
          </w:tcPr>
          <w:p>
            <w:pPr>
              <w:jc w:val="center"/>
              <w:rPr>
                <w:rFonts w:hint="eastAsia" w:ascii="新宋体" w:hAnsi="新宋体" w:eastAsia="新宋体"/>
              </w:rPr>
            </w:pPr>
          </w:p>
        </w:tc>
        <w:tc>
          <w:tcPr>
            <w:tcW w:w="720" w:type="dxa"/>
            <w:noWrap w:val="0"/>
            <w:vAlign w:val="center"/>
          </w:tcPr>
          <w:p>
            <w:pPr>
              <w:jc w:val="center"/>
              <w:rPr>
                <w:rFonts w:hint="eastAsia" w:ascii="新宋体" w:hAnsi="新宋体" w:eastAsia="新宋体"/>
                <w:sz w:val="18"/>
              </w:rPr>
            </w:pPr>
            <w:r>
              <w:rPr>
                <w:rFonts w:hint="eastAsia" w:ascii="新宋体" w:hAnsi="新宋体" w:eastAsia="新宋体"/>
                <w:sz w:val="18"/>
              </w:rPr>
              <w:t>1</w:t>
            </w:r>
          </w:p>
        </w:tc>
        <w:tc>
          <w:tcPr>
            <w:tcW w:w="540" w:type="dxa"/>
            <w:noWrap w:val="0"/>
            <w:vAlign w:val="center"/>
          </w:tcPr>
          <w:p>
            <w:pPr>
              <w:jc w:val="center"/>
              <w:rPr>
                <w:rFonts w:hint="eastAsia" w:ascii="新宋体" w:hAnsi="新宋体" w:eastAsia="新宋体"/>
                <w:sz w:val="18"/>
              </w:rPr>
            </w:pPr>
            <w:r>
              <w:rPr>
                <w:rFonts w:hint="eastAsia" w:ascii="新宋体" w:hAnsi="新宋体" w:eastAsia="新宋体"/>
                <w:sz w:val="18"/>
              </w:rPr>
              <w:t>1</w:t>
            </w:r>
          </w:p>
        </w:tc>
        <w:tc>
          <w:tcPr>
            <w:tcW w:w="4500" w:type="dxa"/>
            <w:noWrap w:val="0"/>
            <w:vAlign w:val="center"/>
          </w:tcPr>
          <w:p>
            <w:pPr>
              <w:rPr>
                <w:rFonts w:hint="eastAsia" w:ascii="新宋体" w:hAnsi="新宋体" w:eastAsia="新宋体"/>
                <w:sz w:val="18"/>
              </w:rPr>
            </w:pPr>
            <w:r>
              <w:rPr>
                <w:rFonts w:hint="eastAsia" w:ascii="新宋体" w:hAnsi="新宋体" w:eastAsia="新宋体"/>
                <w:sz w:val="18"/>
              </w:rPr>
              <w:t>当前卡机编号：30H无；31H为1#机；32H为2#机；33H为3#机；34为4#机；</w:t>
            </w:r>
          </w:p>
        </w:tc>
        <w:tc>
          <w:tcPr>
            <w:tcW w:w="1260" w:type="dxa"/>
            <w:noWrap w:val="0"/>
            <w:vAlign w:val="center"/>
          </w:tcPr>
          <w:p>
            <w:pPr>
              <w:rPr>
                <w:rFonts w:hint="eastAsia" w:ascii="新宋体" w:hAnsi="新宋体" w:eastAsia="新宋体"/>
                <w:sz w:val="18"/>
              </w:rPr>
            </w:pPr>
            <w:r>
              <w:rPr>
                <w:rFonts w:hint="eastAsia" w:ascii="新宋体" w:hAnsi="新宋体" w:eastAsia="新宋体"/>
                <w:sz w:val="18"/>
              </w:rPr>
              <w:t>为该信息帧上报时实际的当前卡机编号</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5</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ETX</w:t>
            </w:r>
          </w:p>
        </w:tc>
        <w:tc>
          <w:tcPr>
            <w:tcW w:w="5760" w:type="dxa"/>
            <w:gridSpan w:val="3"/>
            <w:shd w:val="clear" w:color="auto" w:fill="E6E6E6"/>
            <w:noWrap w:val="0"/>
            <w:vAlign w:val="top"/>
          </w:tcPr>
          <w:p>
            <w:pPr>
              <w:rPr>
                <w:rFonts w:hint="eastAsia" w:ascii="新宋体" w:hAnsi="新宋体" w:eastAsia="新宋体"/>
              </w:rPr>
            </w:pPr>
            <w:r>
              <w:rPr>
                <w:rFonts w:hint="eastAsia" w:ascii="新宋体" w:hAnsi="新宋体" w:eastAsia="新宋体"/>
              </w:rPr>
              <w:t>3EH(字符</w:t>
            </w:r>
            <w:r>
              <w:rPr>
                <w:rFonts w:ascii="新宋体" w:hAnsi="新宋体" w:eastAsia="新宋体"/>
              </w:rPr>
              <w:t>’</w:t>
            </w:r>
            <w:r>
              <w:rPr>
                <w:rFonts w:hint="eastAsia" w:ascii="新宋体" w:hAnsi="新宋体" w:eastAsia="新宋体"/>
              </w:rPr>
              <w:t>&gt;</w:t>
            </w:r>
            <w:r>
              <w:rPr>
                <w:rFonts w:ascii="新宋体" w:hAnsi="新宋体" w:eastAsia="新宋体"/>
              </w:rPr>
              <w:t>’</w:t>
            </w:r>
            <w:r>
              <w:rPr>
                <w:rFonts w:hint="eastAsia" w:ascii="新宋体" w:hAnsi="新宋体" w:eastAsia="新宋体"/>
              </w:rPr>
              <w:t>)</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1080" w:type="dxa"/>
            <w:gridSpan w:val="2"/>
            <w:noWrap w:val="0"/>
            <w:vAlign w:val="center"/>
          </w:tcPr>
          <w:p>
            <w:pPr>
              <w:jc w:val="center"/>
              <w:rPr>
                <w:rFonts w:hint="eastAsia" w:ascii="新宋体" w:hAnsi="新宋体" w:eastAsia="新宋体"/>
              </w:rPr>
            </w:pPr>
            <w:r>
              <w:rPr>
                <w:rFonts w:hint="eastAsia" w:ascii="新宋体" w:hAnsi="新宋体" w:eastAsia="新宋体"/>
              </w:rPr>
              <w:t>功能描述</w:t>
            </w:r>
          </w:p>
        </w:tc>
        <w:tc>
          <w:tcPr>
            <w:tcW w:w="7920" w:type="dxa"/>
            <w:gridSpan w:val="5"/>
            <w:noWrap w:val="0"/>
            <w:vAlign w:val="top"/>
          </w:tcPr>
          <w:p>
            <w:pPr>
              <w:rPr>
                <w:rFonts w:hint="eastAsia" w:ascii="新宋体" w:hAnsi="新宋体" w:eastAsia="新宋体"/>
              </w:rPr>
            </w:pPr>
            <w:r>
              <w:rPr>
                <w:rFonts w:hint="eastAsia" w:ascii="新宋体" w:hAnsi="新宋体" w:eastAsia="新宋体"/>
              </w:rPr>
              <w:t>当卡机按PC机要求成功执行出卡操作后上报该信息帧；</w:t>
            </w:r>
          </w:p>
          <w:p>
            <w:pPr>
              <w:rPr>
                <w:rFonts w:hint="eastAsia" w:ascii="新宋体" w:hAnsi="新宋体" w:eastAsia="新宋体"/>
              </w:rPr>
            </w:pPr>
            <w:r>
              <w:rPr>
                <w:rFonts w:hint="eastAsia" w:ascii="新宋体" w:hAnsi="新宋体" w:eastAsia="新宋体"/>
              </w:rPr>
              <w:t>等待PC机回应正负应答信息(30H、31H)帧，如果未收到回应帧，间隔1s上报一次；</w:t>
            </w:r>
          </w:p>
          <w:p>
            <w:pPr>
              <w:rPr>
                <w:rFonts w:hint="eastAsia" w:ascii="新宋体" w:hAnsi="新宋体" w:eastAsia="新宋体"/>
              </w:rPr>
            </w:pPr>
            <w:r>
              <w:rPr>
                <w:rFonts w:hint="eastAsia" w:ascii="新宋体" w:hAnsi="新宋体" w:eastAsia="新宋体"/>
              </w:rPr>
              <w:t>如果收到负应答信息(31H)帧立即重复上报；</w:t>
            </w:r>
          </w:p>
          <w:p>
            <w:pPr>
              <w:rPr>
                <w:ins w:id="4" w:author="." w:date="2006-01-18T17:31:00Z"/>
                <w:rFonts w:hint="eastAsia" w:ascii="新宋体" w:hAnsi="新宋体" w:eastAsia="新宋体"/>
              </w:rPr>
            </w:pPr>
            <w:r>
              <w:rPr>
                <w:rFonts w:hint="eastAsia" w:ascii="新宋体" w:hAnsi="新宋体" w:eastAsia="新宋体"/>
              </w:rPr>
              <w:t>如果收到正应答信息(30H)帧结束；</w:t>
            </w:r>
          </w:p>
          <w:p>
            <w:pPr>
              <w:numPr>
                <w:ins w:id="5" w:author="." w:date="2006-01-18T17:31:00Z"/>
              </w:numPr>
              <w:rPr>
                <w:rFonts w:hint="eastAsia" w:ascii="新宋体" w:hAnsi="新宋体" w:eastAsia="新宋体"/>
              </w:rPr>
            </w:pPr>
            <w:r>
              <w:rPr>
                <w:rFonts w:hint="eastAsia" w:ascii="新宋体" w:hAnsi="新宋体" w:eastAsia="新宋体"/>
              </w:rPr>
              <w:t>出卡失败后修改卡机状态为故障，重新切换卡机，并重新上报按键。</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1080" w:type="dxa"/>
            <w:gridSpan w:val="2"/>
            <w:noWrap w:val="0"/>
            <w:vAlign w:val="center"/>
          </w:tcPr>
          <w:p>
            <w:pPr>
              <w:jc w:val="center"/>
              <w:rPr>
                <w:rFonts w:hint="eastAsia" w:ascii="新宋体" w:hAnsi="新宋体" w:eastAsia="新宋体"/>
              </w:rPr>
            </w:pPr>
            <w:r>
              <w:rPr>
                <w:rFonts w:hint="eastAsia" w:ascii="新宋体" w:hAnsi="新宋体" w:eastAsia="新宋体"/>
              </w:rPr>
              <w:t>PC应答</w:t>
            </w:r>
          </w:p>
        </w:tc>
        <w:tc>
          <w:tcPr>
            <w:tcW w:w="7920" w:type="dxa"/>
            <w:gridSpan w:val="5"/>
            <w:noWrap w:val="0"/>
            <w:vAlign w:val="top"/>
          </w:tcPr>
          <w:p>
            <w:pPr>
              <w:rPr>
                <w:rFonts w:hint="eastAsia" w:ascii="新宋体" w:hAnsi="新宋体" w:eastAsia="新宋体"/>
              </w:rPr>
            </w:pPr>
            <w:r>
              <w:rPr>
                <w:rFonts w:hint="eastAsia" w:ascii="新宋体" w:hAnsi="新宋体" w:eastAsia="新宋体"/>
              </w:rPr>
              <w:t>正负应答帧</w:t>
            </w:r>
          </w:p>
        </w:tc>
      </w:tr>
    </w:tbl>
    <w:p>
      <w:pPr>
        <w:spacing w:line="360" w:lineRule="auto"/>
        <w:ind w:left="420"/>
        <w:outlineLvl w:val="0"/>
        <w:rPr>
          <w:rFonts w:hint="eastAsia" w:ascii="新宋体" w:hAnsi="新宋体" w:eastAsia="新宋体"/>
          <w:b/>
          <w:bCs/>
          <w:sz w:val="24"/>
        </w:rPr>
      </w:pPr>
      <w:r>
        <w:rPr>
          <w:rFonts w:hint="eastAsia" w:ascii="新宋体" w:hAnsi="新宋体" w:eastAsia="新宋体"/>
          <w:b/>
          <w:bCs/>
          <w:sz w:val="24"/>
        </w:rPr>
        <w:t>4.4按钮取卡信息(44H)帧</w:t>
      </w:r>
    </w:p>
    <w:tbl>
      <w:tblPr>
        <w:tblStyle w:val="5"/>
        <w:tblW w:w="9000" w:type="dxa"/>
        <w:tblInd w:w="108" w:type="dxa"/>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540"/>
        <w:gridCol w:w="540"/>
        <w:gridCol w:w="900"/>
        <w:gridCol w:w="720"/>
        <w:gridCol w:w="540"/>
        <w:gridCol w:w="4500"/>
        <w:gridCol w:w="1260"/>
      </w:tblGrid>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noWrap w:val="0"/>
            <w:vAlign w:val="center"/>
          </w:tcPr>
          <w:p>
            <w:pPr>
              <w:jc w:val="center"/>
              <w:rPr>
                <w:rFonts w:hint="eastAsia" w:ascii="新宋体" w:hAnsi="新宋体" w:eastAsia="新宋体"/>
                <w:b/>
                <w:bCs/>
              </w:rPr>
            </w:pPr>
            <w:r>
              <w:rPr>
                <w:rFonts w:hint="eastAsia" w:ascii="新宋体" w:hAnsi="新宋体" w:eastAsia="新宋体"/>
                <w:b/>
                <w:bCs/>
              </w:rPr>
              <w:t>位置</w:t>
            </w:r>
          </w:p>
        </w:tc>
        <w:tc>
          <w:tcPr>
            <w:tcW w:w="540" w:type="dxa"/>
            <w:noWrap w:val="0"/>
            <w:vAlign w:val="center"/>
          </w:tcPr>
          <w:p>
            <w:pPr>
              <w:jc w:val="center"/>
              <w:rPr>
                <w:rFonts w:hint="eastAsia" w:ascii="新宋体" w:hAnsi="新宋体" w:eastAsia="新宋体"/>
                <w:b/>
                <w:bCs/>
              </w:rPr>
            </w:pPr>
            <w:r>
              <w:rPr>
                <w:rFonts w:hint="eastAsia" w:ascii="新宋体" w:hAnsi="新宋体" w:eastAsia="新宋体"/>
                <w:b/>
                <w:bCs/>
              </w:rPr>
              <w:t>长度</w:t>
            </w:r>
          </w:p>
        </w:tc>
        <w:tc>
          <w:tcPr>
            <w:tcW w:w="900" w:type="dxa"/>
            <w:noWrap w:val="0"/>
            <w:vAlign w:val="center"/>
          </w:tcPr>
          <w:p>
            <w:pPr>
              <w:jc w:val="center"/>
              <w:rPr>
                <w:rFonts w:hint="eastAsia" w:ascii="新宋体" w:hAnsi="新宋体" w:eastAsia="新宋体"/>
                <w:b/>
                <w:bCs/>
              </w:rPr>
            </w:pPr>
            <w:r>
              <w:rPr>
                <w:rFonts w:hint="eastAsia" w:ascii="新宋体" w:hAnsi="新宋体" w:eastAsia="新宋体"/>
                <w:b/>
                <w:bCs/>
              </w:rPr>
              <w:t>数据</w:t>
            </w:r>
          </w:p>
        </w:tc>
        <w:tc>
          <w:tcPr>
            <w:tcW w:w="5760" w:type="dxa"/>
            <w:gridSpan w:val="3"/>
            <w:noWrap w:val="0"/>
            <w:vAlign w:val="center"/>
          </w:tcPr>
          <w:p>
            <w:pPr>
              <w:jc w:val="center"/>
              <w:rPr>
                <w:rFonts w:hint="eastAsia" w:ascii="新宋体" w:hAnsi="新宋体" w:eastAsia="新宋体"/>
                <w:b/>
                <w:bCs/>
              </w:rPr>
            </w:pPr>
            <w:r>
              <w:rPr>
                <w:rFonts w:hint="eastAsia" w:ascii="新宋体" w:hAnsi="新宋体" w:eastAsia="新宋体"/>
                <w:b/>
                <w:bCs/>
              </w:rPr>
              <w:t>说   明</w:t>
            </w:r>
          </w:p>
        </w:tc>
        <w:tc>
          <w:tcPr>
            <w:tcW w:w="1260" w:type="dxa"/>
            <w:noWrap w:val="0"/>
            <w:vAlign w:val="center"/>
          </w:tcPr>
          <w:p>
            <w:pPr>
              <w:jc w:val="center"/>
              <w:rPr>
                <w:rFonts w:hint="eastAsia" w:ascii="新宋体" w:hAnsi="新宋体" w:eastAsia="新宋体"/>
                <w:b/>
                <w:bCs/>
              </w:rPr>
            </w:pPr>
            <w:r>
              <w:rPr>
                <w:rFonts w:hint="eastAsia" w:ascii="新宋体" w:hAnsi="新宋体" w:eastAsia="新宋体"/>
                <w:b/>
                <w:bCs/>
              </w:rPr>
              <w:t>备注</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0</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STX</w:t>
            </w:r>
          </w:p>
        </w:tc>
        <w:tc>
          <w:tcPr>
            <w:tcW w:w="5760" w:type="dxa"/>
            <w:gridSpan w:val="3"/>
            <w:shd w:val="clear" w:color="auto" w:fill="E6E6E6"/>
            <w:noWrap w:val="0"/>
            <w:vAlign w:val="top"/>
          </w:tcPr>
          <w:p>
            <w:pPr>
              <w:rPr>
                <w:rFonts w:hint="eastAsia" w:ascii="新宋体" w:hAnsi="新宋体" w:eastAsia="新宋体"/>
              </w:rPr>
            </w:pPr>
            <w:r>
              <w:rPr>
                <w:rFonts w:hint="eastAsia" w:ascii="新宋体" w:hAnsi="新宋体" w:eastAsia="新宋体"/>
              </w:rPr>
              <w:t>3CH(字符</w:t>
            </w:r>
            <w:r>
              <w:rPr>
                <w:rFonts w:ascii="新宋体" w:hAnsi="新宋体" w:eastAsia="新宋体"/>
              </w:rPr>
              <w:t>’</w:t>
            </w:r>
            <w:r>
              <w:rPr>
                <w:rFonts w:hint="eastAsia" w:ascii="新宋体" w:hAnsi="新宋体" w:eastAsia="新宋体"/>
              </w:rPr>
              <w:t>&lt;</w:t>
            </w:r>
            <w:r>
              <w:rPr>
                <w:rFonts w:ascii="新宋体" w:hAnsi="新宋体" w:eastAsia="新宋体"/>
              </w:rPr>
              <w:t>’</w:t>
            </w:r>
            <w:r>
              <w:rPr>
                <w:rFonts w:hint="eastAsia" w:ascii="新宋体" w:hAnsi="新宋体" w:eastAsia="新宋体"/>
              </w:rPr>
              <w:t>)</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color w:val="000000"/>
              </w:rPr>
              <w:t>RSCTL</w:t>
            </w:r>
          </w:p>
        </w:tc>
        <w:tc>
          <w:tcPr>
            <w:tcW w:w="5760" w:type="dxa"/>
            <w:gridSpan w:val="3"/>
            <w:shd w:val="clear" w:color="auto" w:fill="E6E6E6"/>
            <w:noWrap w:val="0"/>
            <w:vAlign w:val="top"/>
          </w:tcPr>
          <w:p>
            <w:pPr>
              <w:rPr>
                <w:rFonts w:hint="eastAsia" w:ascii="新宋体" w:hAnsi="新宋体" w:eastAsia="新宋体"/>
              </w:rPr>
            </w:pPr>
            <w:r>
              <w:rPr>
                <w:rFonts w:hint="eastAsia" w:ascii="新宋体" w:hAnsi="新宋体" w:eastAsia="新宋体"/>
                <w:szCs w:val="21"/>
              </w:rPr>
              <w:t>帧序列号，1个字节，‘0’到‘9’依次循环</w:t>
            </w:r>
          </w:p>
        </w:tc>
        <w:tc>
          <w:tcPr>
            <w:tcW w:w="1260" w:type="dxa"/>
            <w:shd w:val="clear" w:color="auto" w:fill="E6E6E6"/>
            <w:noWrap w:val="0"/>
            <w:vAlign w:val="center"/>
          </w:tcPr>
          <w:p>
            <w:pPr>
              <w:jc w:val="cente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2</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CTL</w:t>
            </w:r>
          </w:p>
        </w:tc>
        <w:tc>
          <w:tcPr>
            <w:tcW w:w="5760" w:type="dxa"/>
            <w:gridSpan w:val="3"/>
            <w:shd w:val="clear" w:color="auto" w:fill="E6E6E6"/>
            <w:noWrap w:val="0"/>
            <w:vAlign w:val="top"/>
          </w:tcPr>
          <w:p>
            <w:pPr>
              <w:rPr>
                <w:rFonts w:hint="eastAsia" w:ascii="新宋体" w:hAnsi="新宋体" w:eastAsia="新宋体"/>
              </w:rPr>
            </w:pPr>
            <w:r>
              <w:rPr>
                <w:rFonts w:hint="eastAsia" w:ascii="新宋体" w:hAnsi="新宋体" w:eastAsia="新宋体"/>
              </w:rPr>
              <w:t>44H(字符</w:t>
            </w:r>
            <w:r>
              <w:rPr>
                <w:rFonts w:ascii="新宋体" w:hAnsi="新宋体" w:eastAsia="新宋体"/>
              </w:rPr>
              <w:t>’</w:t>
            </w:r>
            <w:r>
              <w:rPr>
                <w:rFonts w:hint="eastAsia" w:ascii="新宋体" w:hAnsi="新宋体" w:eastAsia="新宋体"/>
              </w:rPr>
              <w:t>D</w:t>
            </w:r>
            <w:r>
              <w:rPr>
                <w:rFonts w:ascii="新宋体" w:hAnsi="新宋体" w:eastAsia="新宋体"/>
              </w:rPr>
              <w:t>’</w:t>
            </w:r>
            <w:r>
              <w:rPr>
                <w:rFonts w:hint="eastAsia" w:ascii="新宋体" w:hAnsi="新宋体" w:eastAsia="新宋体"/>
              </w:rPr>
              <w:t>)</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540" w:type="dxa"/>
            <w:vMerge w:val="restart"/>
            <w:noWrap w:val="0"/>
            <w:vAlign w:val="center"/>
          </w:tcPr>
          <w:p>
            <w:pPr>
              <w:jc w:val="center"/>
              <w:rPr>
                <w:rFonts w:hint="eastAsia" w:ascii="新宋体" w:hAnsi="新宋体" w:eastAsia="新宋体"/>
              </w:rPr>
            </w:pPr>
            <w:r>
              <w:rPr>
                <w:rFonts w:hint="eastAsia" w:ascii="新宋体" w:hAnsi="新宋体" w:eastAsia="新宋体"/>
              </w:rPr>
              <w:t>3</w:t>
            </w:r>
          </w:p>
          <w:p>
            <w:pPr>
              <w:jc w:val="center"/>
              <w:rPr>
                <w:rFonts w:hint="eastAsia" w:ascii="新宋体" w:hAnsi="新宋体" w:eastAsia="新宋体"/>
              </w:rPr>
            </w:pPr>
            <w:r>
              <w:rPr>
                <w:rFonts w:hint="eastAsia" w:ascii="新宋体" w:hAnsi="新宋体" w:eastAsia="新宋体"/>
              </w:rPr>
              <w:t>~</w:t>
            </w:r>
          </w:p>
          <w:p>
            <w:pPr>
              <w:jc w:val="center"/>
              <w:rPr>
                <w:rFonts w:hint="eastAsia" w:ascii="新宋体" w:hAnsi="新宋体" w:eastAsia="新宋体"/>
              </w:rPr>
            </w:pPr>
            <w:r>
              <w:rPr>
                <w:rFonts w:hint="eastAsia" w:ascii="新宋体" w:hAnsi="新宋体" w:eastAsia="新宋体"/>
              </w:rPr>
              <w:t>4</w:t>
            </w:r>
          </w:p>
        </w:tc>
        <w:tc>
          <w:tcPr>
            <w:tcW w:w="540" w:type="dxa"/>
            <w:vMerge w:val="restart"/>
            <w:noWrap w:val="0"/>
            <w:vAlign w:val="center"/>
          </w:tcPr>
          <w:p>
            <w:pPr>
              <w:jc w:val="center"/>
              <w:rPr>
                <w:rFonts w:hint="eastAsia" w:ascii="新宋体" w:hAnsi="新宋体" w:eastAsia="新宋体"/>
              </w:rPr>
            </w:pPr>
            <w:r>
              <w:rPr>
                <w:rFonts w:hint="eastAsia" w:ascii="新宋体" w:hAnsi="新宋体" w:eastAsia="新宋体"/>
              </w:rPr>
              <w:t>2</w:t>
            </w:r>
          </w:p>
        </w:tc>
        <w:tc>
          <w:tcPr>
            <w:tcW w:w="900" w:type="dxa"/>
            <w:vMerge w:val="restart"/>
            <w:noWrap w:val="0"/>
            <w:vAlign w:val="center"/>
          </w:tcPr>
          <w:p>
            <w:pPr>
              <w:jc w:val="center"/>
              <w:rPr>
                <w:rFonts w:hint="eastAsia" w:ascii="新宋体" w:hAnsi="新宋体" w:eastAsia="新宋体"/>
              </w:rPr>
            </w:pPr>
            <w:r>
              <w:rPr>
                <w:rFonts w:hint="eastAsia" w:ascii="新宋体" w:hAnsi="新宋体" w:eastAsia="新宋体"/>
              </w:rPr>
              <w:t>DATA</w:t>
            </w:r>
          </w:p>
        </w:tc>
        <w:tc>
          <w:tcPr>
            <w:tcW w:w="720" w:type="dxa"/>
            <w:noWrap w:val="0"/>
            <w:vAlign w:val="center"/>
          </w:tcPr>
          <w:p>
            <w:pPr>
              <w:jc w:val="center"/>
              <w:rPr>
                <w:rFonts w:hint="eastAsia" w:ascii="新宋体" w:hAnsi="新宋体" w:eastAsia="新宋体"/>
              </w:rPr>
            </w:pPr>
            <w:r>
              <w:rPr>
                <w:rFonts w:hint="eastAsia" w:ascii="新宋体" w:hAnsi="新宋体" w:eastAsia="新宋体"/>
              </w:rPr>
              <w:t>位置</w:t>
            </w:r>
          </w:p>
        </w:tc>
        <w:tc>
          <w:tcPr>
            <w:tcW w:w="540" w:type="dxa"/>
            <w:noWrap w:val="0"/>
            <w:vAlign w:val="center"/>
          </w:tcPr>
          <w:p>
            <w:pPr>
              <w:jc w:val="center"/>
              <w:rPr>
                <w:rFonts w:hint="eastAsia" w:ascii="新宋体" w:hAnsi="新宋体" w:eastAsia="新宋体"/>
              </w:rPr>
            </w:pPr>
            <w:r>
              <w:rPr>
                <w:rFonts w:hint="eastAsia" w:ascii="新宋体" w:hAnsi="新宋体" w:eastAsia="新宋体"/>
              </w:rPr>
              <w:t>长度</w:t>
            </w:r>
          </w:p>
        </w:tc>
        <w:tc>
          <w:tcPr>
            <w:tcW w:w="4500" w:type="dxa"/>
            <w:noWrap w:val="0"/>
            <w:vAlign w:val="center"/>
          </w:tcPr>
          <w:p>
            <w:pPr>
              <w:rPr>
                <w:rFonts w:hint="eastAsia" w:ascii="新宋体" w:hAnsi="新宋体" w:eastAsia="新宋体"/>
              </w:rPr>
            </w:pPr>
            <w:r>
              <w:rPr>
                <w:rFonts w:hint="eastAsia" w:ascii="新宋体" w:hAnsi="新宋体" w:eastAsia="新宋体"/>
              </w:rPr>
              <w:t>说明</w:t>
            </w:r>
          </w:p>
        </w:tc>
        <w:tc>
          <w:tcPr>
            <w:tcW w:w="1260" w:type="dxa"/>
            <w:noWrap w:val="0"/>
            <w:vAlign w:val="center"/>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540" w:type="dxa"/>
            <w:vMerge w:val="continue"/>
            <w:noWrap w:val="0"/>
            <w:vAlign w:val="center"/>
          </w:tcPr>
          <w:p>
            <w:pPr>
              <w:jc w:val="center"/>
              <w:rPr>
                <w:rFonts w:hint="eastAsia" w:ascii="新宋体" w:hAnsi="新宋体" w:eastAsia="新宋体"/>
              </w:rPr>
            </w:pPr>
          </w:p>
        </w:tc>
        <w:tc>
          <w:tcPr>
            <w:tcW w:w="540" w:type="dxa"/>
            <w:vMerge w:val="continue"/>
            <w:noWrap w:val="0"/>
            <w:vAlign w:val="center"/>
          </w:tcPr>
          <w:p>
            <w:pPr>
              <w:jc w:val="center"/>
              <w:rPr>
                <w:rFonts w:hint="eastAsia" w:ascii="新宋体" w:hAnsi="新宋体" w:eastAsia="新宋体"/>
              </w:rPr>
            </w:pPr>
          </w:p>
        </w:tc>
        <w:tc>
          <w:tcPr>
            <w:tcW w:w="900" w:type="dxa"/>
            <w:vMerge w:val="continue"/>
            <w:noWrap w:val="0"/>
            <w:vAlign w:val="center"/>
          </w:tcPr>
          <w:p>
            <w:pPr>
              <w:jc w:val="center"/>
              <w:rPr>
                <w:rFonts w:hint="eastAsia" w:ascii="新宋体" w:hAnsi="新宋体" w:eastAsia="新宋体"/>
              </w:rPr>
            </w:pPr>
          </w:p>
        </w:tc>
        <w:tc>
          <w:tcPr>
            <w:tcW w:w="720" w:type="dxa"/>
            <w:noWrap w:val="0"/>
            <w:vAlign w:val="center"/>
          </w:tcPr>
          <w:p>
            <w:pPr>
              <w:jc w:val="center"/>
              <w:rPr>
                <w:rFonts w:hint="eastAsia" w:ascii="新宋体" w:hAnsi="新宋体" w:eastAsia="新宋体"/>
                <w:sz w:val="18"/>
              </w:rPr>
            </w:pPr>
            <w:r>
              <w:rPr>
                <w:rFonts w:hint="eastAsia" w:ascii="新宋体" w:hAnsi="新宋体" w:eastAsia="新宋体"/>
                <w:sz w:val="18"/>
              </w:rPr>
              <w:t>0</w:t>
            </w:r>
          </w:p>
        </w:tc>
        <w:tc>
          <w:tcPr>
            <w:tcW w:w="540" w:type="dxa"/>
            <w:noWrap w:val="0"/>
            <w:vAlign w:val="center"/>
          </w:tcPr>
          <w:p>
            <w:pPr>
              <w:jc w:val="center"/>
              <w:rPr>
                <w:rFonts w:hint="eastAsia" w:ascii="新宋体" w:hAnsi="新宋体" w:eastAsia="新宋体"/>
                <w:sz w:val="18"/>
              </w:rPr>
            </w:pPr>
            <w:r>
              <w:rPr>
                <w:rFonts w:hint="eastAsia" w:ascii="新宋体" w:hAnsi="新宋体" w:eastAsia="新宋体"/>
                <w:sz w:val="18"/>
              </w:rPr>
              <w:t>1</w:t>
            </w:r>
          </w:p>
        </w:tc>
        <w:tc>
          <w:tcPr>
            <w:tcW w:w="4500" w:type="dxa"/>
            <w:noWrap w:val="0"/>
            <w:vAlign w:val="center"/>
          </w:tcPr>
          <w:p>
            <w:pPr>
              <w:rPr>
                <w:rFonts w:hint="eastAsia" w:ascii="新宋体" w:hAnsi="新宋体" w:eastAsia="新宋体"/>
                <w:sz w:val="18"/>
              </w:rPr>
            </w:pPr>
            <w:r>
              <w:rPr>
                <w:rFonts w:hint="eastAsia" w:ascii="新宋体" w:hAnsi="新宋体" w:eastAsia="新宋体"/>
                <w:sz w:val="18"/>
              </w:rPr>
              <w:t>工位信息：31H上工位；32H为下工位；</w:t>
            </w:r>
          </w:p>
        </w:tc>
        <w:tc>
          <w:tcPr>
            <w:tcW w:w="1260" w:type="dxa"/>
            <w:noWrap w:val="0"/>
            <w:vAlign w:val="center"/>
          </w:tcPr>
          <w:p>
            <w:pPr>
              <w:rPr>
                <w:rFonts w:hint="eastAsia" w:ascii="新宋体" w:hAnsi="新宋体" w:eastAsia="新宋体"/>
                <w:sz w:val="18"/>
              </w:rPr>
            </w:pPr>
            <w:r>
              <w:rPr>
                <w:rFonts w:hint="eastAsia" w:ascii="新宋体" w:hAnsi="新宋体" w:eastAsia="新宋体"/>
                <w:sz w:val="18"/>
              </w:rPr>
              <w:t>为该信息帧上报时实际工位</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540" w:type="dxa"/>
            <w:vMerge w:val="continue"/>
            <w:noWrap w:val="0"/>
            <w:vAlign w:val="center"/>
          </w:tcPr>
          <w:p>
            <w:pPr>
              <w:jc w:val="center"/>
              <w:rPr>
                <w:rFonts w:hint="eastAsia" w:ascii="新宋体" w:hAnsi="新宋体" w:eastAsia="新宋体"/>
              </w:rPr>
            </w:pPr>
          </w:p>
        </w:tc>
        <w:tc>
          <w:tcPr>
            <w:tcW w:w="540" w:type="dxa"/>
            <w:vMerge w:val="continue"/>
            <w:noWrap w:val="0"/>
            <w:vAlign w:val="center"/>
          </w:tcPr>
          <w:p>
            <w:pPr>
              <w:jc w:val="center"/>
              <w:rPr>
                <w:rFonts w:hint="eastAsia" w:ascii="新宋体" w:hAnsi="新宋体" w:eastAsia="新宋体"/>
              </w:rPr>
            </w:pPr>
          </w:p>
        </w:tc>
        <w:tc>
          <w:tcPr>
            <w:tcW w:w="900" w:type="dxa"/>
            <w:vMerge w:val="continue"/>
            <w:noWrap w:val="0"/>
            <w:vAlign w:val="center"/>
          </w:tcPr>
          <w:p>
            <w:pPr>
              <w:jc w:val="center"/>
              <w:rPr>
                <w:rFonts w:hint="eastAsia" w:ascii="新宋体" w:hAnsi="新宋体" w:eastAsia="新宋体"/>
              </w:rPr>
            </w:pPr>
          </w:p>
        </w:tc>
        <w:tc>
          <w:tcPr>
            <w:tcW w:w="720" w:type="dxa"/>
            <w:noWrap w:val="0"/>
            <w:vAlign w:val="center"/>
          </w:tcPr>
          <w:p>
            <w:pPr>
              <w:jc w:val="center"/>
              <w:rPr>
                <w:rFonts w:hint="eastAsia" w:ascii="新宋体" w:hAnsi="新宋体" w:eastAsia="新宋体"/>
                <w:sz w:val="18"/>
              </w:rPr>
            </w:pPr>
            <w:r>
              <w:rPr>
                <w:rFonts w:hint="eastAsia" w:ascii="新宋体" w:hAnsi="新宋体" w:eastAsia="新宋体"/>
                <w:sz w:val="18"/>
              </w:rPr>
              <w:t>1</w:t>
            </w:r>
          </w:p>
        </w:tc>
        <w:tc>
          <w:tcPr>
            <w:tcW w:w="540" w:type="dxa"/>
            <w:noWrap w:val="0"/>
            <w:vAlign w:val="center"/>
          </w:tcPr>
          <w:p>
            <w:pPr>
              <w:jc w:val="center"/>
              <w:rPr>
                <w:rFonts w:hint="eastAsia" w:ascii="新宋体" w:hAnsi="新宋体" w:eastAsia="新宋体"/>
                <w:sz w:val="18"/>
              </w:rPr>
            </w:pPr>
            <w:r>
              <w:rPr>
                <w:rFonts w:hint="eastAsia" w:ascii="新宋体" w:hAnsi="新宋体" w:eastAsia="新宋体"/>
                <w:sz w:val="18"/>
              </w:rPr>
              <w:t>1</w:t>
            </w:r>
          </w:p>
        </w:tc>
        <w:tc>
          <w:tcPr>
            <w:tcW w:w="4500" w:type="dxa"/>
            <w:noWrap w:val="0"/>
            <w:vAlign w:val="center"/>
          </w:tcPr>
          <w:p>
            <w:pPr>
              <w:rPr>
                <w:rFonts w:hint="eastAsia" w:ascii="新宋体" w:hAnsi="新宋体" w:eastAsia="新宋体"/>
                <w:sz w:val="18"/>
              </w:rPr>
            </w:pPr>
            <w:r>
              <w:rPr>
                <w:rFonts w:hint="eastAsia" w:ascii="新宋体" w:hAnsi="新宋体" w:eastAsia="新宋体"/>
                <w:sz w:val="18"/>
              </w:rPr>
              <w:t>当前卡机编号：30H无；31H为1#机；32H为2#机；33H为3#机；34为4#机；</w:t>
            </w:r>
          </w:p>
        </w:tc>
        <w:tc>
          <w:tcPr>
            <w:tcW w:w="1260" w:type="dxa"/>
            <w:noWrap w:val="0"/>
            <w:vAlign w:val="center"/>
          </w:tcPr>
          <w:p>
            <w:pPr>
              <w:rPr>
                <w:rFonts w:hint="eastAsia" w:ascii="新宋体" w:hAnsi="新宋体" w:eastAsia="新宋体"/>
                <w:sz w:val="18"/>
              </w:rPr>
            </w:pPr>
            <w:r>
              <w:rPr>
                <w:rFonts w:hint="eastAsia" w:ascii="新宋体" w:hAnsi="新宋体" w:eastAsia="新宋体"/>
                <w:sz w:val="18"/>
              </w:rPr>
              <w:t>为该信息帧上报时实际的当前卡机编号</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5</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ETX</w:t>
            </w:r>
          </w:p>
        </w:tc>
        <w:tc>
          <w:tcPr>
            <w:tcW w:w="5760" w:type="dxa"/>
            <w:gridSpan w:val="3"/>
            <w:shd w:val="clear" w:color="auto" w:fill="E6E6E6"/>
            <w:noWrap w:val="0"/>
            <w:vAlign w:val="top"/>
          </w:tcPr>
          <w:p>
            <w:pPr>
              <w:rPr>
                <w:rFonts w:hint="eastAsia" w:ascii="新宋体" w:hAnsi="新宋体" w:eastAsia="新宋体"/>
              </w:rPr>
            </w:pPr>
            <w:r>
              <w:rPr>
                <w:rFonts w:hint="eastAsia" w:ascii="新宋体" w:hAnsi="新宋体" w:eastAsia="新宋体"/>
              </w:rPr>
              <w:t>3EH(字符</w:t>
            </w:r>
            <w:r>
              <w:rPr>
                <w:rFonts w:ascii="新宋体" w:hAnsi="新宋体" w:eastAsia="新宋体"/>
              </w:rPr>
              <w:t>’</w:t>
            </w:r>
            <w:r>
              <w:rPr>
                <w:rFonts w:hint="eastAsia" w:ascii="新宋体" w:hAnsi="新宋体" w:eastAsia="新宋体"/>
              </w:rPr>
              <w:t>&gt;</w:t>
            </w:r>
            <w:r>
              <w:rPr>
                <w:rFonts w:ascii="新宋体" w:hAnsi="新宋体" w:eastAsia="新宋体"/>
              </w:rPr>
              <w:t>’</w:t>
            </w:r>
            <w:r>
              <w:rPr>
                <w:rFonts w:hint="eastAsia" w:ascii="新宋体" w:hAnsi="新宋体" w:eastAsia="新宋体"/>
              </w:rPr>
              <w:t>)</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1080" w:type="dxa"/>
            <w:gridSpan w:val="2"/>
            <w:noWrap w:val="0"/>
            <w:vAlign w:val="center"/>
          </w:tcPr>
          <w:p>
            <w:pPr>
              <w:jc w:val="center"/>
              <w:rPr>
                <w:rFonts w:hint="eastAsia" w:ascii="新宋体" w:hAnsi="新宋体" w:eastAsia="新宋体"/>
              </w:rPr>
            </w:pPr>
            <w:r>
              <w:rPr>
                <w:rFonts w:hint="eastAsia" w:ascii="新宋体" w:hAnsi="新宋体" w:eastAsia="新宋体"/>
              </w:rPr>
              <w:t>功能描述</w:t>
            </w:r>
          </w:p>
        </w:tc>
        <w:tc>
          <w:tcPr>
            <w:tcW w:w="7920" w:type="dxa"/>
            <w:gridSpan w:val="5"/>
            <w:noWrap w:val="0"/>
            <w:vAlign w:val="top"/>
          </w:tcPr>
          <w:p>
            <w:pPr>
              <w:rPr>
                <w:rFonts w:hint="eastAsia" w:ascii="新宋体" w:hAnsi="新宋体" w:eastAsia="新宋体"/>
              </w:rPr>
            </w:pPr>
            <w:r>
              <w:rPr>
                <w:rFonts w:hint="eastAsia" w:ascii="新宋体" w:hAnsi="新宋体" w:eastAsia="新宋体"/>
              </w:rPr>
              <w:t>当卡机执行出卡指令出现故障并切换当前卡机后，再次上报该帧要求重新发卡，如果已经无卡机可用时，不上报该信息帧；</w:t>
            </w:r>
          </w:p>
          <w:p>
            <w:pPr>
              <w:rPr>
                <w:rFonts w:hint="eastAsia" w:ascii="新宋体" w:hAnsi="新宋体" w:eastAsia="新宋体"/>
              </w:rPr>
            </w:pPr>
            <w:r>
              <w:rPr>
                <w:rFonts w:hint="eastAsia" w:ascii="新宋体" w:hAnsi="新宋体" w:eastAsia="新宋体"/>
              </w:rPr>
              <w:t>当卡机执行坏卡指令并切换当前卡机后，再次上报该帧要求重新发卡，如果已经无卡机可用时，不上报该信息帧；</w:t>
            </w:r>
          </w:p>
          <w:p>
            <w:pPr>
              <w:rPr>
                <w:rFonts w:hint="eastAsia" w:ascii="新宋体" w:hAnsi="新宋体" w:eastAsia="新宋体"/>
              </w:rPr>
            </w:pPr>
            <w:r>
              <w:rPr>
                <w:rFonts w:hint="eastAsia" w:ascii="新宋体" w:hAnsi="新宋体" w:eastAsia="新宋体"/>
              </w:rPr>
              <w:t>等待PC机回应正负应答信息(30H、31H)帧，如果未收到回应帧，间隔1s上报一次；</w:t>
            </w:r>
          </w:p>
          <w:p>
            <w:pPr>
              <w:rPr>
                <w:rFonts w:hint="eastAsia" w:ascii="新宋体" w:hAnsi="新宋体" w:eastAsia="新宋体"/>
              </w:rPr>
            </w:pPr>
            <w:r>
              <w:rPr>
                <w:rFonts w:hint="eastAsia" w:ascii="新宋体" w:hAnsi="新宋体" w:eastAsia="新宋体"/>
              </w:rPr>
              <w:t>如果收到负应答信息(31H)帧立即重复上报；</w:t>
            </w:r>
          </w:p>
          <w:p>
            <w:pPr>
              <w:rPr>
                <w:rFonts w:hint="eastAsia" w:ascii="新宋体" w:hAnsi="新宋体" w:eastAsia="新宋体"/>
              </w:rPr>
            </w:pPr>
            <w:r>
              <w:rPr>
                <w:rFonts w:hint="eastAsia" w:ascii="新宋体" w:hAnsi="新宋体" w:eastAsia="新宋体"/>
              </w:rPr>
              <w:t>如果收到正应答信息(30H)帧结束；</w:t>
            </w:r>
          </w:p>
          <w:p>
            <w:pPr>
              <w:rPr>
                <w:rFonts w:hint="eastAsia" w:ascii="新宋体" w:hAnsi="新宋体" w:eastAsia="新宋体"/>
              </w:rPr>
            </w:pPr>
            <w:r>
              <w:rPr>
                <w:rFonts w:hint="eastAsia" w:ascii="新宋体" w:hAnsi="新宋体" w:eastAsia="新宋体"/>
              </w:rPr>
              <w:t>从司机按下取卡按钮到上报信息的延时时间应≤0.5s；</w:t>
            </w:r>
          </w:p>
          <w:p>
            <w:pPr>
              <w:rPr>
                <w:rFonts w:hint="eastAsia" w:ascii="新宋体" w:hAnsi="新宋体" w:eastAsia="新宋体"/>
              </w:rPr>
            </w:pPr>
            <w:r>
              <w:rPr>
                <w:rFonts w:hint="eastAsia" w:ascii="新宋体" w:hAnsi="新宋体" w:eastAsia="新宋体"/>
              </w:rPr>
              <w:t>当相应工位所有卡机无法发卡(卡机故障、无卡、坏卡等)时，屏蔽司机的按键；</w:t>
            </w:r>
          </w:p>
          <w:p>
            <w:pPr>
              <w:rPr>
                <w:rFonts w:hint="eastAsia" w:ascii="新宋体" w:hAnsi="新宋体" w:eastAsia="新宋体"/>
                <w:b/>
              </w:rPr>
            </w:pPr>
            <w:r>
              <w:rPr>
                <w:rFonts w:hint="eastAsia" w:ascii="新宋体" w:hAnsi="新宋体" w:eastAsia="新宋体"/>
                <w:b/>
              </w:rPr>
              <w:t>按键信息帧上报后，卡机设备在2.5秒内不再接收司机按键，超时后若有司机按键，则立即上报，若有重复按键上报后，上位机需首先发送按键的应答帧，再执行出卡指令。</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1080" w:type="dxa"/>
            <w:gridSpan w:val="2"/>
            <w:noWrap w:val="0"/>
            <w:vAlign w:val="center"/>
          </w:tcPr>
          <w:p>
            <w:pPr>
              <w:jc w:val="center"/>
              <w:rPr>
                <w:rFonts w:hint="eastAsia" w:ascii="新宋体" w:hAnsi="新宋体" w:eastAsia="新宋体"/>
              </w:rPr>
            </w:pPr>
            <w:r>
              <w:rPr>
                <w:rFonts w:hint="eastAsia" w:ascii="新宋体" w:hAnsi="新宋体" w:eastAsia="新宋体"/>
              </w:rPr>
              <w:t>PC应答</w:t>
            </w:r>
          </w:p>
        </w:tc>
        <w:tc>
          <w:tcPr>
            <w:tcW w:w="7920" w:type="dxa"/>
            <w:gridSpan w:val="5"/>
            <w:noWrap w:val="0"/>
            <w:vAlign w:val="top"/>
          </w:tcPr>
          <w:p>
            <w:pPr>
              <w:rPr>
                <w:rFonts w:hint="eastAsia" w:ascii="新宋体" w:hAnsi="新宋体" w:eastAsia="新宋体"/>
              </w:rPr>
            </w:pPr>
            <w:r>
              <w:rPr>
                <w:rFonts w:hint="eastAsia" w:ascii="新宋体" w:hAnsi="新宋体" w:eastAsia="新宋体"/>
              </w:rPr>
              <w:t>正负应答帧</w:t>
            </w:r>
          </w:p>
        </w:tc>
      </w:tr>
    </w:tbl>
    <w:p>
      <w:pPr>
        <w:spacing w:line="360" w:lineRule="auto"/>
        <w:ind w:left="420"/>
        <w:outlineLvl w:val="0"/>
        <w:rPr>
          <w:rFonts w:hint="eastAsia" w:ascii="新宋体" w:hAnsi="新宋体" w:eastAsia="新宋体"/>
          <w:b/>
          <w:bCs/>
          <w:sz w:val="24"/>
        </w:rPr>
      </w:pPr>
      <w:r>
        <w:rPr>
          <w:rFonts w:hint="eastAsia" w:ascii="新宋体" w:hAnsi="新宋体" w:eastAsia="新宋体"/>
          <w:b/>
          <w:bCs/>
          <w:sz w:val="24"/>
        </w:rPr>
        <w:t>4.5卡被取走信息(45H)帧</w:t>
      </w:r>
    </w:p>
    <w:tbl>
      <w:tblPr>
        <w:tblStyle w:val="5"/>
        <w:tblW w:w="9000" w:type="dxa"/>
        <w:tblInd w:w="108" w:type="dxa"/>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540"/>
        <w:gridCol w:w="540"/>
        <w:gridCol w:w="900"/>
        <w:gridCol w:w="720"/>
        <w:gridCol w:w="540"/>
        <w:gridCol w:w="4500"/>
        <w:gridCol w:w="1260"/>
      </w:tblGrid>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noWrap w:val="0"/>
            <w:vAlign w:val="center"/>
          </w:tcPr>
          <w:p>
            <w:pPr>
              <w:jc w:val="center"/>
              <w:rPr>
                <w:rFonts w:hint="eastAsia" w:ascii="新宋体" w:hAnsi="新宋体" w:eastAsia="新宋体"/>
                <w:b/>
                <w:bCs/>
              </w:rPr>
            </w:pPr>
            <w:r>
              <w:rPr>
                <w:rFonts w:hint="eastAsia" w:ascii="新宋体" w:hAnsi="新宋体" w:eastAsia="新宋体"/>
                <w:b/>
                <w:bCs/>
              </w:rPr>
              <w:t>位置</w:t>
            </w:r>
          </w:p>
        </w:tc>
        <w:tc>
          <w:tcPr>
            <w:tcW w:w="540" w:type="dxa"/>
            <w:noWrap w:val="0"/>
            <w:vAlign w:val="center"/>
          </w:tcPr>
          <w:p>
            <w:pPr>
              <w:jc w:val="center"/>
              <w:rPr>
                <w:rFonts w:hint="eastAsia" w:ascii="新宋体" w:hAnsi="新宋体" w:eastAsia="新宋体"/>
                <w:b/>
                <w:bCs/>
              </w:rPr>
            </w:pPr>
            <w:r>
              <w:rPr>
                <w:rFonts w:hint="eastAsia" w:ascii="新宋体" w:hAnsi="新宋体" w:eastAsia="新宋体"/>
                <w:b/>
                <w:bCs/>
              </w:rPr>
              <w:t>长度</w:t>
            </w:r>
          </w:p>
        </w:tc>
        <w:tc>
          <w:tcPr>
            <w:tcW w:w="900" w:type="dxa"/>
            <w:noWrap w:val="0"/>
            <w:vAlign w:val="center"/>
          </w:tcPr>
          <w:p>
            <w:pPr>
              <w:jc w:val="center"/>
              <w:rPr>
                <w:rFonts w:hint="eastAsia" w:ascii="新宋体" w:hAnsi="新宋体" w:eastAsia="新宋体"/>
                <w:b/>
                <w:bCs/>
              </w:rPr>
            </w:pPr>
            <w:r>
              <w:rPr>
                <w:rFonts w:hint="eastAsia" w:ascii="新宋体" w:hAnsi="新宋体" w:eastAsia="新宋体"/>
                <w:b/>
                <w:bCs/>
              </w:rPr>
              <w:t>数据</w:t>
            </w:r>
          </w:p>
        </w:tc>
        <w:tc>
          <w:tcPr>
            <w:tcW w:w="5760" w:type="dxa"/>
            <w:gridSpan w:val="3"/>
            <w:noWrap w:val="0"/>
            <w:vAlign w:val="center"/>
          </w:tcPr>
          <w:p>
            <w:pPr>
              <w:jc w:val="center"/>
              <w:rPr>
                <w:rFonts w:hint="eastAsia" w:ascii="新宋体" w:hAnsi="新宋体" w:eastAsia="新宋体"/>
                <w:b/>
                <w:bCs/>
              </w:rPr>
            </w:pPr>
            <w:r>
              <w:rPr>
                <w:rFonts w:hint="eastAsia" w:ascii="新宋体" w:hAnsi="新宋体" w:eastAsia="新宋体"/>
                <w:b/>
                <w:bCs/>
              </w:rPr>
              <w:t>说   明</w:t>
            </w:r>
          </w:p>
        </w:tc>
        <w:tc>
          <w:tcPr>
            <w:tcW w:w="1260" w:type="dxa"/>
            <w:noWrap w:val="0"/>
            <w:vAlign w:val="center"/>
          </w:tcPr>
          <w:p>
            <w:pPr>
              <w:jc w:val="center"/>
              <w:rPr>
                <w:rFonts w:hint="eastAsia" w:ascii="新宋体" w:hAnsi="新宋体" w:eastAsia="新宋体"/>
                <w:b/>
                <w:bCs/>
              </w:rPr>
            </w:pPr>
            <w:r>
              <w:rPr>
                <w:rFonts w:hint="eastAsia" w:ascii="新宋体" w:hAnsi="新宋体" w:eastAsia="新宋体"/>
                <w:b/>
                <w:bCs/>
              </w:rPr>
              <w:t>备注</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0</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STX</w:t>
            </w:r>
          </w:p>
        </w:tc>
        <w:tc>
          <w:tcPr>
            <w:tcW w:w="5760" w:type="dxa"/>
            <w:gridSpan w:val="3"/>
            <w:shd w:val="clear" w:color="auto" w:fill="E6E6E6"/>
            <w:noWrap w:val="0"/>
            <w:vAlign w:val="top"/>
          </w:tcPr>
          <w:p>
            <w:pPr>
              <w:rPr>
                <w:rFonts w:hint="eastAsia" w:ascii="新宋体" w:hAnsi="新宋体" w:eastAsia="新宋体"/>
              </w:rPr>
            </w:pPr>
            <w:r>
              <w:rPr>
                <w:rFonts w:hint="eastAsia" w:ascii="新宋体" w:hAnsi="新宋体" w:eastAsia="新宋体"/>
              </w:rPr>
              <w:t>3CH(字符</w:t>
            </w:r>
            <w:r>
              <w:rPr>
                <w:rFonts w:ascii="新宋体" w:hAnsi="新宋体" w:eastAsia="新宋体"/>
              </w:rPr>
              <w:t>’</w:t>
            </w:r>
            <w:r>
              <w:rPr>
                <w:rFonts w:hint="eastAsia" w:ascii="新宋体" w:hAnsi="新宋体" w:eastAsia="新宋体"/>
              </w:rPr>
              <w:t>&lt;</w:t>
            </w:r>
            <w:r>
              <w:rPr>
                <w:rFonts w:ascii="新宋体" w:hAnsi="新宋体" w:eastAsia="新宋体"/>
              </w:rPr>
              <w:t>’</w:t>
            </w:r>
            <w:r>
              <w:rPr>
                <w:rFonts w:hint="eastAsia" w:ascii="新宋体" w:hAnsi="新宋体" w:eastAsia="新宋体"/>
              </w:rPr>
              <w:t>)</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color w:val="000000"/>
              </w:rPr>
              <w:t>RSCTL</w:t>
            </w:r>
          </w:p>
        </w:tc>
        <w:tc>
          <w:tcPr>
            <w:tcW w:w="5760" w:type="dxa"/>
            <w:gridSpan w:val="3"/>
            <w:shd w:val="clear" w:color="auto" w:fill="E6E6E6"/>
            <w:noWrap w:val="0"/>
            <w:vAlign w:val="top"/>
          </w:tcPr>
          <w:p>
            <w:pPr>
              <w:rPr>
                <w:rFonts w:hint="eastAsia" w:ascii="新宋体" w:hAnsi="新宋体" w:eastAsia="新宋体"/>
              </w:rPr>
            </w:pPr>
            <w:r>
              <w:rPr>
                <w:rFonts w:hint="eastAsia" w:ascii="新宋体" w:hAnsi="新宋体" w:eastAsia="新宋体"/>
                <w:szCs w:val="21"/>
              </w:rPr>
              <w:t>帧序列号，1个字节，‘0’到‘9’依次循环</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2</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CTL</w:t>
            </w:r>
          </w:p>
        </w:tc>
        <w:tc>
          <w:tcPr>
            <w:tcW w:w="5760" w:type="dxa"/>
            <w:gridSpan w:val="3"/>
            <w:shd w:val="clear" w:color="auto" w:fill="E6E6E6"/>
            <w:noWrap w:val="0"/>
            <w:vAlign w:val="top"/>
          </w:tcPr>
          <w:p>
            <w:pPr>
              <w:rPr>
                <w:rFonts w:hint="eastAsia" w:ascii="新宋体" w:hAnsi="新宋体" w:eastAsia="新宋体"/>
              </w:rPr>
            </w:pPr>
            <w:r>
              <w:rPr>
                <w:rFonts w:hint="eastAsia" w:ascii="新宋体" w:hAnsi="新宋体" w:eastAsia="新宋体"/>
              </w:rPr>
              <w:t>45H(字符</w:t>
            </w:r>
            <w:r>
              <w:rPr>
                <w:rFonts w:ascii="新宋体" w:hAnsi="新宋体" w:eastAsia="新宋体"/>
              </w:rPr>
              <w:t>’</w:t>
            </w:r>
            <w:r>
              <w:rPr>
                <w:rFonts w:hint="eastAsia" w:ascii="新宋体" w:hAnsi="新宋体" w:eastAsia="新宋体"/>
              </w:rPr>
              <w:t>E</w:t>
            </w:r>
            <w:r>
              <w:rPr>
                <w:rFonts w:ascii="新宋体" w:hAnsi="新宋体" w:eastAsia="新宋体"/>
              </w:rPr>
              <w:t>’</w:t>
            </w:r>
            <w:r>
              <w:rPr>
                <w:rFonts w:hint="eastAsia" w:ascii="新宋体" w:hAnsi="新宋体" w:eastAsia="新宋体"/>
              </w:rPr>
              <w:t>)</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540" w:type="dxa"/>
            <w:vMerge w:val="restart"/>
            <w:noWrap w:val="0"/>
            <w:vAlign w:val="center"/>
          </w:tcPr>
          <w:p>
            <w:pPr>
              <w:jc w:val="center"/>
              <w:rPr>
                <w:rFonts w:hint="eastAsia" w:ascii="新宋体" w:hAnsi="新宋体" w:eastAsia="新宋体"/>
              </w:rPr>
            </w:pPr>
            <w:r>
              <w:rPr>
                <w:rFonts w:hint="eastAsia" w:ascii="新宋体" w:hAnsi="新宋体" w:eastAsia="新宋体"/>
              </w:rPr>
              <w:t>3</w:t>
            </w:r>
          </w:p>
          <w:p>
            <w:pPr>
              <w:jc w:val="center"/>
              <w:rPr>
                <w:rFonts w:hint="eastAsia" w:ascii="新宋体" w:hAnsi="新宋体" w:eastAsia="新宋体"/>
              </w:rPr>
            </w:pPr>
            <w:r>
              <w:rPr>
                <w:rFonts w:hint="eastAsia" w:ascii="新宋体" w:hAnsi="新宋体" w:eastAsia="新宋体"/>
              </w:rPr>
              <w:t>~</w:t>
            </w:r>
          </w:p>
          <w:p>
            <w:pPr>
              <w:jc w:val="center"/>
              <w:rPr>
                <w:rFonts w:hint="eastAsia" w:ascii="新宋体" w:hAnsi="新宋体" w:eastAsia="新宋体"/>
              </w:rPr>
            </w:pPr>
            <w:r>
              <w:rPr>
                <w:rFonts w:hint="eastAsia" w:ascii="新宋体" w:hAnsi="新宋体" w:eastAsia="新宋体"/>
              </w:rPr>
              <w:t>4</w:t>
            </w:r>
          </w:p>
        </w:tc>
        <w:tc>
          <w:tcPr>
            <w:tcW w:w="540" w:type="dxa"/>
            <w:vMerge w:val="restart"/>
            <w:noWrap w:val="0"/>
            <w:vAlign w:val="center"/>
          </w:tcPr>
          <w:p>
            <w:pPr>
              <w:jc w:val="center"/>
              <w:rPr>
                <w:rFonts w:hint="eastAsia" w:ascii="新宋体" w:hAnsi="新宋体" w:eastAsia="新宋体"/>
              </w:rPr>
            </w:pPr>
            <w:r>
              <w:rPr>
                <w:rFonts w:hint="eastAsia" w:ascii="新宋体" w:hAnsi="新宋体" w:eastAsia="新宋体"/>
              </w:rPr>
              <w:t>2</w:t>
            </w:r>
          </w:p>
        </w:tc>
        <w:tc>
          <w:tcPr>
            <w:tcW w:w="900" w:type="dxa"/>
            <w:vMerge w:val="restart"/>
            <w:noWrap w:val="0"/>
            <w:vAlign w:val="center"/>
          </w:tcPr>
          <w:p>
            <w:pPr>
              <w:jc w:val="center"/>
              <w:rPr>
                <w:rFonts w:hint="eastAsia" w:ascii="新宋体" w:hAnsi="新宋体" w:eastAsia="新宋体"/>
              </w:rPr>
            </w:pPr>
            <w:r>
              <w:rPr>
                <w:rFonts w:hint="eastAsia" w:ascii="新宋体" w:hAnsi="新宋体" w:eastAsia="新宋体"/>
              </w:rPr>
              <w:t>DATA</w:t>
            </w:r>
          </w:p>
        </w:tc>
        <w:tc>
          <w:tcPr>
            <w:tcW w:w="720" w:type="dxa"/>
            <w:noWrap w:val="0"/>
            <w:vAlign w:val="center"/>
          </w:tcPr>
          <w:p>
            <w:pPr>
              <w:jc w:val="center"/>
              <w:rPr>
                <w:rFonts w:hint="eastAsia" w:ascii="新宋体" w:hAnsi="新宋体" w:eastAsia="新宋体"/>
              </w:rPr>
            </w:pPr>
            <w:r>
              <w:rPr>
                <w:rFonts w:hint="eastAsia" w:ascii="新宋体" w:hAnsi="新宋体" w:eastAsia="新宋体"/>
              </w:rPr>
              <w:t>位置</w:t>
            </w:r>
          </w:p>
        </w:tc>
        <w:tc>
          <w:tcPr>
            <w:tcW w:w="540" w:type="dxa"/>
            <w:noWrap w:val="0"/>
            <w:vAlign w:val="center"/>
          </w:tcPr>
          <w:p>
            <w:pPr>
              <w:jc w:val="center"/>
              <w:rPr>
                <w:rFonts w:hint="eastAsia" w:ascii="新宋体" w:hAnsi="新宋体" w:eastAsia="新宋体"/>
              </w:rPr>
            </w:pPr>
            <w:r>
              <w:rPr>
                <w:rFonts w:hint="eastAsia" w:ascii="新宋体" w:hAnsi="新宋体" w:eastAsia="新宋体"/>
              </w:rPr>
              <w:t>长度</w:t>
            </w:r>
          </w:p>
        </w:tc>
        <w:tc>
          <w:tcPr>
            <w:tcW w:w="4500" w:type="dxa"/>
            <w:noWrap w:val="0"/>
            <w:vAlign w:val="center"/>
          </w:tcPr>
          <w:p>
            <w:pPr>
              <w:rPr>
                <w:rFonts w:hint="eastAsia" w:ascii="新宋体" w:hAnsi="新宋体" w:eastAsia="新宋体"/>
              </w:rPr>
            </w:pPr>
            <w:r>
              <w:rPr>
                <w:rFonts w:hint="eastAsia" w:ascii="新宋体" w:hAnsi="新宋体" w:eastAsia="新宋体"/>
              </w:rPr>
              <w:t>说明</w:t>
            </w:r>
          </w:p>
        </w:tc>
        <w:tc>
          <w:tcPr>
            <w:tcW w:w="1260" w:type="dxa"/>
            <w:noWrap w:val="0"/>
            <w:vAlign w:val="center"/>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540" w:type="dxa"/>
            <w:vMerge w:val="continue"/>
            <w:noWrap w:val="0"/>
            <w:vAlign w:val="center"/>
          </w:tcPr>
          <w:p>
            <w:pPr>
              <w:jc w:val="center"/>
              <w:rPr>
                <w:rFonts w:hint="eastAsia" w:ascii="新宋体" w:hAnsi="新宋体" w:eastAsia="新宋体"/>
              </w:rPr>
            </w:pPr>
          </w:p>
        </w:tc>
        <w:tc>
          <w:tcPr>
            <w:tcW w:w="540" w:type="dxa"/>
            <w:vMerge w:val="continue"/>
            <w:noWrap w:val="0"/>
            <w:vAlign w:val="center"/>
          </w:tcPr>
          <w:p>
            <w:pPr>
              <w:jc w:val="center"/>
              <w:rPr>
                <w:rFonts w:hint="eastAsia" w:ascii="新宋体" w:hAnsi="新宋体" w:eastAsia="新宋体"/>
              </w:rPr>
            </w:pPr>
          </w:p>
        </w:tc>
        <w:tc>
          <w:tcPr>
            <w:tcW w:w="900" w:type="dxa"/>
            <w:vMerge w:val="continue"/>
            <w:noWrap w:val="0"/>
            <w:vAlign w:val="center"/>
          </w:tcPr>
          <w:p>
            <w:pPr>
              <w:jc w:val="center"/>
              <w:rPr>
                <w:rFonts w:hint="eastAsia" w:ascii="新宋体" w:hAnsi="新宋体" w:eastAsia="新宋体"/>
              </w:rPr>
            </w:pPr>
          </w:p>
        </w:tc>
        <w:tc>
          <w:tcPr>
            <w:tcW w:w="720" w:type="dxa"/>
            <w:noWrap w:val="0"/>
            <w:vAlign w:val="center"/>
          </w:tcPr>
          <w:p>
            <w:pPr>
              <w:jc w:val="center"/>
              <w:rPr>
                <w:rFonts w:hint="eastAsia" w:ascii="新宋体" w:hAnsi="新宋体" w:eastAsia="新宋体"/>
                <w:sz w:val="18"/>
              </w:rPr>
            </w:pPr>
            <w:r>
              <w:rPr>
                <w:rFonts w:hint="eastAsia" w:ascii="新宋体" w:hAnsi="新宋体" w:eastAsia="新宋体"/>
                <w:sz w:val="18"/>
              </w:rPr>
              <w:t>0</w:t>
            </w:r>
          </w:p>
        </w:tc>
        <w:tc>
          <w:tcPr>
            <w:tcW w:w="540" w:type="dxa"/>
            <w:noWrap w:val="0"/>
            <w:vAlign w:val="center"/>
          </w:tcPr>
          <w:p>
            <w:pPr>
              <w:jc w:val="center"/>
              <w:rPr>
                <w:rFonts w:hint="eastAsia" w:ascii="新宋体" w:hAnsi="新宋体" w:eastAsia="新宋体"/>
                <w:sz w:val="18"/>
              </w:rPr>
            </w:pPr>
            <w:r>
              <w:rPr>
                <w:rFonts w:hint="eastAsia" w:ascii="新宋体" w:hAnsi="新宋体" w:eastAsia="新宋体"/>
                <w:sz w:val="18"/>
              </w:rPr>
              <w:t>1</w:t>
            </w:r>
          </w:p>
        </w:tc>
        <w:tc>
          <w:tcPr>
            <w:tcW w:w="4500" w:type="dxa"/>
            <w:noWrap w:val="0"/>
            <w:vAlign w:val="center"/>
          </w:tcPr>
          <w:p>
            <w:pPr>
              <w:rPr>
                <w:rFonts w:hint="eastAsia" w:ascii="新宋体" w:hAnsi="新宋体" w:eastAsia="新宋体"/>
                <w:sz w:val="18"/>
              </w:rPr>
            </w:pPr>
            <w:r>
              <w:rPr>
                <w:rFonts w:hint="eastAsia" w:ascii="新宋体" w:hAnsi="新宋体" w:eastAsia="新宋体"/>
                <w:sz w:val="18"/>
              </w:rPr>
              <w:t>工位信息：31H上工位；32H为下工位；</w:t>
            </w:r>
          </w:p>
        </w:tc>
        <w:tc>
          <w:tcPr>
            <w:tcW w:w="1260" w:type="dxa"/>
            <w:noWrap w:val="0"/>
            <w:vAlign w:val="center"/>
          </w:tcPr>
          <w:p>
            <w:pPr>
              <w:rPr>
                <w:rFonts w:hint="eastAsia" w:ascii="新宋体" w:hAnsi="新宋体" w:eastAsia="新宋体"/>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540" w:type="dxa"/>
            <w:vMerge w:val="continue"/>
            <w:noWrap w:val="0"/>
            <w:vAlign w:val="center"/>
          </w:tcPr>
          <w:p>
            <w:pPr>
              <w:jc w:val="center"/>
              <w:rPr>
                <w:rFonts w:hint="eastAsia" w:ascii="新宋体" w:hAnsi="新宋体" w:eastAsia="新宋体"/>
              </w:rPr>
            </w:pPr>
          </w:p>
        </w:tc>
        <w:tc>
          <w:tcPr>
            <w:tcW w:w="540" w:type="dxa"/>
            <w:vMerge w:val="continue"/>
            <w:noWrap w:val="0"/>
            <w:vAlign w:val="center"/>
          </w:tcPr>
          <w:p>
            <w:pPr>
              <w:jc w:val="center"/>
              <w:rPr>
                <w:rFonts w:hint="eastAsia" w:ascii="新宋体" w:hAnsi="新宋体" w:eastAsia="新宋体"/>
              </w:rPr>
            </w:pPr>
          </w:p>
        </w:tc>
        <w:tc>
          <w:tcPr>
            <w:tcW w:w="900" w:type="dxa"/>
            <w:vMerge w:val="continue"/>
            <w:noWrap w:val="0"/>
            <w:vAlign w:val="center"/>
          </w:tcPr>
          <w:p>
            <w:pPr>
              <w:jc w:val="center"/>
              <w:rPr>
                <w:rFonts w:hint="eastAsia" w:ascii="新宋体" w:hAnsi="新宋体" w:eastAsia="新宋体"/>
              </w:rPr>
            </w:pPr>
          </w:p>
        </w:tc>
        <w:tc>
          <w:tcPr>
            <w:tcW w:w="720" w:type="dxa"/>
            <w:noWrap w:val="0"/>
            <w:vAlign w:val="center"/>
          </w:tcPr>
          <w:p>
            <w:pPr>
              <w:jc w:val="center"/>
              <w:rPr>
                <w:rFonts w:hint="eastAsia" w:ascii="新宋体" w:hAnsi="新宋体" w:eastAsia="新宋体"/>
                <w:sz w:val="18"/>
              </w:rPr>
            </w:pPr>
            <w:r>
              <w:rPr>
                <w:rFonts w:hint="eastAsia" w:ascii="新宋体" w:hAnsi="新宋体" w:eastAsia="新宋体"/>
                <w:sz w:val="18"/>
              </w:rPr>
              <w:t>1</w:t>
            </w:r>
          </w:p>
        </w:tc>
        <w:tc>
          <w:tcPr>
            <w:tcW w:w="540" w:type="dxa"/>
            <w:noWrap w:val="0"/>
            <w:vAlign w:val="center"/>
          </w:tcPr>
          <w:p>
            <w:pPr>
              <w:jc w:val="center"/>
              <w:rPr>
                <w:rFonts w:hint="eastAsia" w:ascii="新宋体" w:hAnsi="新宋体" w:eastAsia="新宋体"/>
                <w:sz w:val="18"/>
              </w:rPr>
            </w:pPr>
            <w:r>
              <w:rPr>
                <w:rFonts w:hint="eastAsia" w:ascii="新宋体" w:hAnsi="新宋体" w:eastAsia="新宋体"/>
                <w:sz w:val="18"/>
              </w:rPr>
              <w:t>1</w:t>
            </w:r>
          </w:p>
        </w:tc>
        <w:tc>
          <w:tcPr>
            <w:tcW w:w="4500" w:type="dxa"/>
            <w:noWrap w:val="0"/>
            <w:vAlign w:val="center"/>
          </w:tcPr>
          <w:p>
            <w:pPr>
              <w:rPr>
                <w:rFonts w:hint="eastAsia" w:ascii="新宋体" w:hAnsi="新宋体" w:eastAsia="新宋体"/>
                <w:sz w:val="18"/>
              </w:rPr>
            </w:pPr>
            <w:r>
              <w:rPr>
                <w:rFonts w:hint="eastAsia" w:ascii="新宋体" w:hAnsi="新宋体" w:eastAsia="新宋体"/>
                <w:sz w:val="18"/>
              </w:rPr>
              <w:t>当前卡机编号：30H无；31H为1#机；32H为2#机；33H为3#机；34为4#机；</w:t>
            </w:r>
          </w:p>
        </w:tc>
        <w:tc>
          <w:tcPr>
            <w:tcW w:w="1260" w:type="dxa"/>
            <w:noWrap w:val="0"/>
            <w:vAlign w:val="center"/>
          </w:tcPr>
          <w:p>
            <w:pPr>
              <w:rPr>
                <w:rFonts w:hint="eastAsia" w:ascii="新宋体" w:hAnsi="新宋体" w:eastAsia="新宋体"/>
                <w:sz w:val="18"/>
              </w:rPr>
            </w:pPr>
            <w:r>
              <w:rPr>
                <w:rFonts w:hint="eastAsia" w:ascii="新宋体" w:hAnsi="新宋体" w:eastAsia="新宋体"/>
                <w:sz w:val="18"/>
              </w:rPr>
              <w:t>为该信息帧上报时实际的当前卡机编号</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5</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ETX</w:t>
            </w:r>
          </w:p>
        </w:tc>
        <w:tc>
          <w:tcPr>
            <w:tcW w:w="5760" w:type="dxa"/>
            <w:gridSpan w:val="3"/>
            <w:shd w:val="clear" w:color="auto" w:fill="E6E6E6"/>
            <w:noWrap w:val="0"/>
            <w:vAlign w:val="top"/>
          </w:tcPr>
          <w:p>
            <w:pPr>
              <w:rPr>
                <w:rFonts w:hint="eastAsia" w:ascii="新宋体" w:hAnsi="新宋体" w:eastAsia="新宋体"/>
              </w:rPr>
            </w:pPr>
            <w:r>
              <w:rPr>
                <w:rFonts w:hint="eastAsia" w:ascii="新宋体" w:hAnsi="新宋体" w:eastAsia="新宋体"/>
              </w:rPr>
              <w:t>3EH(字符</w:t>
            </w:r>
            <w:r>
              <w:rPr>
                <w:rFonts w:ascii="新宋体" w:hAnsi="新宋体" w:eastAsia="新宋体"/>
              </w:rPr>
              <w:t>’</w:t>
            </w:r>
            <w:r>
              <w:rPr>
                <w:rFonts w:hint="eastAsia" w:ascii="新宋体" w:hAnsi="新宋体" w:eastAsia="新宋体"/>
              </w:rPr>
              <w:t>&gt;</w:t>
            </w:r>
            <w:r>
              <w:rPr>
                <w:rFonts w:ascii="新宋体" w:hAnsi="新宋体" w:eastAsia="新宋体"/>
              </w:rPr>
              <w:t>’</w:t>
            </w:r>
            <w:r>
              <w:rPr>
                <w:rFonts w:hint="eastAsia" w:ascii="新宋体" w:hAnsi="新宋体" w:eastAsia="新宋体"/>
              </w:rPr>
              <w:t>)</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1080" w:type="dxa"/>
            <w:gridSpan w:val="2"/>
            <w:noWrap w:val="0"/>
            <w:vAlign w:val="center"/>
          </w:tcPr>
          <w:p>
            <w:pPr>
              <w:jc w:val="center"/>
              <w:rPr>
                <w:rFonts w:hint="eastAsia" w:ascii="新宋体" w:hAnsi="新宋体" w:eastAsia="新宋体"/>
              </w:rPr>
            </w:pPr>
            <w:r>
              <w:rPr>
                <w:rFonts w:hint="eastAsia" w:ascii="新宋体" w:hAnsi="新宋体" w:eastAsia="新宋体"/>
              </w:rPr>
              <w:t>功能描述</w:t>
            </w:r>
          </w:p>
        </w:tc>
        <w:tc>
          <w:tcPr>
            <w:tcW w:w="7920" w:type="dxa"/>
            <w:gridSpan w:val="5"/>
            <w:noWrap w:val="0"/>
            <w:vAlign w:val="top"/>
          </w:tcPr>
          <w:p>
            <w:pPr>
              <w:rPr>
                <w:rFonts w:hint="eastAsia" w:ascii="新宋体" w:hAnsi="新宋体" w:eastAsia="新宋体"/>
              </w:rPr>
            </w:pPr>
            <w:r>
              <w:rPr>
                <w:rFonts w:hint="eastAsia" w:ascii="新宋体" w:hAnsi="新宋体" w:eastAsia="新宋体"/>
              </w:rPr>
              <w:t>当卡机出卡口卡被取走时上报该信息帧；</w:t>
            </w:r>
          </w:p>
          <w:p>
            <w:pPr>
              <w:rPr>
                <w:rFonts w:hint="eastAsia" w:ascii="新宋体" w:hAnsi="新宋体" w:eastAsia="新宋体"/>
              </w:rPr>
            </w:pPr>
            <w:r>
              <w:rPr>
                <w:rFonts w:hint="eastAsia" w:ascii="新宋体" w:hAnsi="新宋体" w:eastAsia="新宋体"/>
              </w:rPr>
              <w:t>等待PC机回应正负应答信息(30H、31H)帧，如果未收到回应帧，间隔1s上报一次；</w:t>
            </w:r>
          </w:p>
          <w:p>
            <w:pPr>
              <w:rPr>
                <w:rFonts w:hint="eastAsia" w:ascii="新宋体" w:hAnsi="新宋体" w:eastAsia="新宋体"/>
              </w:rPr>
            </w:pPr>
            <w:r>
              <w:rPr>
                <w:rFonts w:hint="eastAsia" w:ascii="新宋体" w:hAnsi="新宋体" w:eastAsia="新宋体"/>
              </w:rPr>
              <w:t>如果收到负应答信息(31H)帧立即重复上报；</w:t>
            </w:r>
          </w:p>
          <w:p>
            <w:pPr>
              <w:rPr>
                <w:rFonts w:hint="eastAsia" w:ascii="新宋体" w:hAnsi="新宋体" w:eastAsia="新宋体"/>
              </w:rPr>
            </w:pPr>
            <w:r>
              <w:rPr>
                <w:rFonts w:hint="eastAsia" w:ascii="新宋体" w:hAnsi="新宋体" w:eastAsia="新宋体"/>
              </w:rPr>
              <w:t>如果收到正应答信息(30H)帧结束；</w:t>
            </w:r>
          </w:p>
          <w:p>
            <w:pPr>
              <w:rPr>
                <w:rFonts w:hint="eastAsia" w:ascii="新宋体" w:hAnsi="新宋体" w:eastAsia="新宋体"/>
              </w:rPr>
            </w:pPr>
            <w:r>
              <w:rPr>
                <w:rFonts w:hint="eastAsia" w:ascii="新宋体" w:hAnsi="新宋体" w:eastAsia="新宋体"/>
              </w:rPr>
              <w:t>从司机取走卡到上报信息的延时时间应≤0.5s；</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1080" w:type="dxa"/>
            <w:gridSpan w:val="2"/>
            <w:noWrap w:val="0"/>
            <w:vAlign w:val="center"/>
          </w:tcPr>
          <w:p>
            <w:pPr>
              <w:jc w:val="center"/>
              <w:rPr>
                <w:rFonts w:hint="eastAsia" w:ascii="新宋体" w:hAnsi="新宋体" w:eastAsia="新宋体"/>
              </w:rPr>
            </w:pPr>
            <w:r>
              <w:rPr>
                <w:rFonts w:hint="eastAsia" w:ascii="新宋体" w:hAnsi="新宋体" w:eastAsia="新宋体"/>
              </w:rPr>
              <w:t>PC应答</w:t>
            </w:r>
          </w:p>
        </w:tc>
        <w:tc>
          <w:tcPr>
            <w:tcW w:w="7920" w:type="dxa"/>
            <w:gridSpan w:val="5"/>
            <w:noWrap w:val="0"/>
            <w:vAlign w:val="top"/>
          </w:tcPr>
          <w:p>
            <w:pPr>
              <w:rPr>
                <w:rFonts w:hint="eastAsia" w:ascii="新宋体" w:hAnsi="新宋体" w:eastAsia="新宋体"/>
              </w:rPr>
            </w:pPr>
            <w:r>
              <w:rPr>
                <w:rFonts w:hint="eastAsia" w:ascii="新宋体" w:hAnsi="新宋体" w:eastAsia="新宋体"/>
              </w:rPr>
              <w:t>正负应答帧</w:t>
            </w:r>
          </w:p>
        </w:tc>
      </w:tr>
    </w:tbl>
    <w:p>
      <w:pPr>
        <w:spacing w:line="360" w:lineRule="auto"/>
        <w:ind w:left="420"/>
        <w:outlineLvl w:val="0"/>
        <w:rPr>
          <w:rFonts w:hint="eastAsia" w:ascii="新宋体" w:hAnsi="新宋体" w:eastAsia="新宋体"/>
          <w:b/>
          <w:bCs/>
          <w:sz w:val="24"/>
        </w:rPr>
      </w:pPr>
      <w:r>
        <w:rPr>
          <w:rFonts w:hint="eastAsia" w:ascii="新宋体" w:hAnsi="新宋体" w:eastAsia="新宋体"/>
          <w:b/>
          <w:bCs/>
          <w:sz w:val="24"/>
        </w:rPr>
        <w:t>4.</w:t>
      </w:r>
      <w:r>
        <w:rPr>
          <w:rFonts w:hint="eastAsia" w:ascii="新宋体" w:hAnsi="新宋体" w:eastAsia="新宋体"/>
          <w:b/>
          <w:bCs/>
          <w:sz w:val="24"/>
          <w:lang w:val="en-US" w:eastAsia="zh-CN"/>
        </w:rPr>
        <w:t>6</w:t>
      </w:r>
      <w:r>
        <w:rPr>
          <w:rFonts w:hint="eastAsia" w:ascii="新宋体" w:hAnsi="新宋体" w:eastAsia="新宋体"/>
          <w:b/>
          <w:bCs/>
          <w:sz w:val="24"/>
        </w:rPr>
        <w:t>上报卡夹号信息(46H) 帧</w:t>
      </w:r>
    </w:p>
    <w:tbl>
      <w:tblPr>
        <w:tblStyle w:val="5"/>
        <w:tblW w:w="9000" w:type="dxa"/>
        <w:tblInd w:w="108" w:type="dxa"/>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540"/>
        <w:gridCol w:w="540"/>
        <w:gridCol w:w="900"/>
        <w:gridCol w:w="720"/>
        <w:gridCol w:w="540"/>
        <w:gridCol w:w="4500"/>
        <w:gridCol w:w="1260"/>
      </w:tblGrid>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noWrap w:val="0"/>
            <w:vAlign w:val="center"/>
          </w:tcPr>
          <w:p>
            <w:pPr>
              <w:jc w:val="center"/>
              <w:rPr>
                <w:rFonts w:hint="eastAsia" w:ascii="新宋体" w:hAnsi="新宋体" w:eastAsia="新宋体"/>
                <w:b/>
                <w:bCs/>
              </w:rPr>
            </w:pPr>
            <w:r>
              <w:rPr>
                <w:rFonts w:hint="eastAsia" w:ascii="新宋体" w:hAnsi="新宋体" w:eastAsia="新宋体"/>
                <w:b/>
                <w:bCs/>
              </w:rPr>
              <w:t>位置</w:t>
            </w:r>
          </w:p>
        </w:tc>
        <w:tc>
          <w:tcPr>
            <w:tcW w:w="540" w:type="dxa"/>
            <w:noWrap w:val="0"/>
            <w:vAlign w:val="center"/>
          </w:tcPr>
          <w:p>
            <w:pPr>
              <w:jc w:val="center"/>
              <w:rPr>
                <w:rFonts w:hint="eastAsia" w:ascii="新宋体" w:hAnsi="新宋体" w:eastAsia="新宋体"/>
                <w:b/>
                <w:bCs/>
              </w:rPr>
            </w:pPr>
            <w:r>
              <w:rPr>
                <w:rFonts w:hint="eastAsia" w:ascii="新宋体" w:hAnsi="新宋体" w:eastAsia="新宋体"/>
                <w:b/>
                <w:bCs/>
              </w:rPr>
              <w:t>长度</w:t>
            </w:r>
          </w:p>
        </w:tc>
        <w:tc>
          <w:tcPr>
            <w:tcW w:w="900" w:type="dxa"/>
            <w:noWrap w:val="0"/>
            <w:vAlign w:val="center"/>
          </w:tcPr>
          <w:p>
            <w:pPr>
              <w:jc w:val="center"/>
              <w:rPr>
                <w:rFonts w:hint="eastAsia" w:ascii="新宋体" w:hAnsi="新宋体" w:eastAsia="新宋体"/>
                <w:b/>
                <w:bCs/>
              </w:rPr>
            </w:pPr>
            <w:r>
              <w:rPr>
                <w:rFonts w:hint="eastAsia" w:ascii="新宋体" w:hAnsi="新宋体" w:eastAsia="新宋体"/>
                <w:b/>
                <w:bCs/>
              </w:rPr>
              <w:t>数据</w:t>
            </w:r>
          </w:p>
        </w:tc>
        <w:tc>
          <w:tcPr>
            <w:tcW w:w="5760" w:type="dxa"/>
            <w:gridSpan w:val="3"/>
            <w:noWrap w:val="0"/>
            <w:vAlign w:val="center"/>
          </w:tcPr>
          <w:p>
            <w:pPr>
              <w:jc w:val="center"/>
              <w:rPr>
                <w:rFonts w:hint="eastAsia" w:ascii="新宋体" w:hAnsi="新宋体" w:eastAsia="新宋体"/>
                <w:b/>
                <w:bCs/>
              </w:rPr>
            </w:pPr>
            <w:r>
              <w:rPr>
                <w:rFonts w:hint="eastAsia" w:ascii="新宋体" w:hAnsi="新宋体" w:eastAsia="新宋体"/>
                <w:b/>
                <w:bCs/>
              </w:rPr>
              <w:t>说   明</w:t>
            </w:r>
          </w:p>
        </w:tc>
        <w:tc>
          <w:tcPr>
            <w:tcW w:w="1260" w:type="dxa"/>
            <w:noWrap w:val="0"/>
            <w:vAlign w:val="center"/>
          </w:tcPr>
          <w:p>
            <w:pPr>
              <w:jc w:val="center"/>
              <w:rPr>
                <w:rFonts w:hint="eastAsia" w:ascii="新宋体" w:hAnsi="新宋体" w:eastAsia="新宋体"/>
                <w:b/>
                <w:bCs/>
              </w:rPr>
            </w:pPr>
            <w:r>
              <w:rPr>
                <w:rFonts w:hint="eastAsia" w:ascii="新宋体" w:hAnsi="新宋体" w:eastAsia="新宋体"/>
                <w:b/>
                <w:bCs/>
              </w:rPr>
              <w:t>备注</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0</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STX</w:t>
            </w:r>
          </w:p>
        </w:tc>
        <w:tc>
          <w:tcPr>
            <w:tcW w:w="5760" w:type="dxa"/>
            <w:gridSpan w:val="3"/>
            <w:shd w:val="clear" w:color="auto" w:fill="E6E6E6"/>
            <w:noWrap w:val="0"/>
            <w:vAlign w:val="top"/>
          </w:tcPr>
          <w:p>
            <w:pPr>
              <w:rPr>
                <w:rFonts w:hint="eastAsia" w:ascii="新宋体" w:hAnsi="新宋体" w:eastAsia="新宋体"/>
              </w:rPr>
            </w:pPr>
            <w:r>
              <w:rPr>
                <w:rFonts w:hint="eastAsia" w:ascii="新宋体" w:hAnsi="新宋体" w:eastAsia="新宋体"/>
              </w:rPr>
              <w:t>3CH(字符</w:t>
            </w:r>
            <w:r>
              <w:rPr>
                <w:rFonts w:ascii="新宋体" w:hAnsi="新宋体" w:eastAsia="新宋体"/>
              </w:rPr>
              <w:t>’</w:t>
            </w:r>
            <w:r>
              <w:rPr>
                <w:rFonts w:hint="eastAsia" w:ascii="新宋体" w:hAnsi="新宋体" w:eastAsia="新宋体"/>
              </w:rPr>
              <w:t>&lt;</w:t>
            </w:r>
            <w:r>
              <w:rPr>
                <w:rFonts w:ascii="新宋体" w:hAnsi="新宋体" w:eastAsia="新宋体"/>
              </w:rPr>
              <w:t>’</w:t>
            </w:r>
            <w:r>
              <w:rPr>
                <w:rFonts w:hint="eastAsia" w:ascii="新宋体" w:hAnsi="新宋体" w:eastAsia="新宋体"/>
              </w:rPr>
              <w:t>)</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color w:val="000000"/>
              </w:rPr>
              <w:t>RSCTL</w:t>
            </w:r>
          </w:p>
        </w:tc>
        <w:tc>
          <w:tcPr>
            <w:tcW w:w="5760" w:type="dxa"/>
            <w:gridSpan w:val="3"/>
            <w:shd w:val="clear" w:color="auto" w:fill="E6E6E6"/>
            <w:noWrap w:val="0"/>
            <w:vAlign w:val="top"/>
          </w:tcPr>
          <w:p>
            <w:pPr>
              <w:rPr>
                <w:rFonts w:hint="eastAsia" w:ascii="新宋体" w:hAnsi="新宋体" w:eastAsia="新宋体"/>
              </w:rPr>
            </w:pPr>
            <w:r>
              <w:rPr>
                <w:rFonts w:hint="eastAsia" w:ascii="新宋体" w:hAnsi="新宋体" w:eastAsia="新宋体"/>
                <w:szCs w:val="21"/>
              </w:rPr>
              <w:t>帧序列号，1个字节，‘0’到‘9’依次循环</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2</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CTL</w:t>
            </w:r>
          </w:p>
        </w:tc>
        <w:tc>
          <w:tcPr>
            <w:tcW w:w="5760" w:type="dxa"/>
            <w:gridSpan w:val="3"/>
            <w:shd w:val="clear" w:color="auto" w:fill="E6E6E6"/>
            <w:noWrap w:val="0"/>
            <w:vAlign w:val="top"/>
          </w:tcPr>
          <w:p>
            <w:pPr>
              <w:rPr>
                <w:rFonts w:hint="eastAsia" w:ascii="新宋体" w:hAnsi="新宋体" w:eastAsia="新宋体"/>
              </w:rPr>
            </w:pPr>
            <w:r>
              <w:rPr>
                <w:rFonts w:hint="eastAsia" w:ascii="新宋体" w:hAnsi="新宋体" w:eastAsia="新宋体"/>
              </w:rPr>
              <w:t>46H(字符</w:t>
            </w:r>
            <w:r>
              <w:rPr>
                <w:rFonts w:ascii="新宋体" w:hAnsi="新宋体" w:eastAsia="新宋体"/>
              </w:rPr>
              <w:t>’</w:t>
            </w:r>
            <w:r>
              <w:rPr>
                <w:rFonts w:hint="eastAsia" w:ascii="新宋体" w:hAnsi="新宋体" w:eastAsia="新宋体"/>
                <w:lang w:val="en-US" w:eastAsia="zh-CN"/>
              </w:rPr>
              <w:t>F</w:t>
            </w:r>
            <w:r>
              <w:rPr>
                <w:rFonts w:ascii="新宋体" w:hAnsi="新宋体" w:eastAsia="新宋体"/>
              </w:rPr>
              <w:t>’</w:t>
            </w:r>
            <w:r>
              <w:rPr>
                <w:rFonts w:hint="eastAsia" w:ascii="新宋体" w:hAnsi="新宋体" w:eastAsia="新宋体"/>
              </w:rPr>
              <w:t>)</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540" w:type="dxa"/>
            <w:vMerge w:val="restart"/>
            <w:noWrap w:val="0"/>
            <w:vAlign w:val="center"/>
          </w:tcPr>
          <w:p>
            <w:pPr>
              <w:jc w:val="center"/>
              <w:rPr>
                <w:rFonts w:hint="eastAsia" w:ascii="新宋体" w:hAnsi="新宋体" w:eastAsia="新宋体"/>
              </w:rPr>
            </w:pPr>
            <w:r>
              <w:rPr>
                <w:rFonts w:hint="eastAsia" w:ascii="新宋体" w:hAnsi="新宋体" w:eastAsia="新宋体"/>
              </w:rPr>
              <w:t>3</w:t>
            </w:r>
          </w:p>
          <w:p>
            <w:pPr>
              <w:jc w:val="center"/>
              <w:rPr>
                <w:rFonts w:hint="eastAsia" w:ascii="新宋体" w:hAnsi="新宋体" w:eastAsia="新宋体"/>
              </w:rPr>
            </w:pPr>
            <w:r>
              <w:rPr>
                <w:rFonts w:hint="eastAsia" w:ascii="新宋体" w:hAnsi="新宋体" w:eastAsia="新宋体"/>
              </w:rPr>
              <w:t>~</w:t>
            </w:r>
          </w:p>
          <w:p>
            <w:pPr>
              <w:jc w:val="center"/>
              <w:rPr>
                <w:rFonts w:hint="eastAsia" w:ascii="新宋体" w:hAnsi="新宋体" w:eastAsia="新宋体"/>
              </w:rPr>
            </w:pPr>
            <w:r>
              <w:rPr>
                <w:rFonts w:hint="eastAsia" w:ascii="新宋体" w:hAnsi="新宋体" w:eastAsia="新宋体"/>
              </w:rPr>
              <w:t>38</w:t>
            </w:r>
          </w:p>
        </w:tc>
        <w:tc>
          <w:tcPr>
            <w:tcW w:w="540" w:type="dxa"/>
            <w:vMerge w:val="restart"/>
            <w:noWrap w:val="0"/>
            <w:vAlign w:val="center"/>
          </w:tcPr>
          <w:p>
            <w:pPr>
              <w:jc w:val="center"/>
              <w:rPr>
                <w:rFonts w:hint="eastAsia" w:ascii="新宋体" w:hAnsi="新宋体" w:eastAsia="新宋体"/>
              </w:rPr>
            </w:pPr>
            <w:r>
              <w:rPr>
                <w:rFonts w:hint="eastAsia" w:ascii="新宋体" w:hAnsi="新宋体" w:eastAsia="新宋体"/>
              </w:rPr>
              <w:t>36</w:t>
            </w:r>
          </w:p>
        </w:tc>
        <w:tc>
          <w:tcPr>
            <w:tcW w:w="900" w:type="dxa"/>
            <w:vMerge w:val="restart"/>
            <w:noWrap w:val="0"/>
            <w:vAlign w:val="center"/>
          </w:tcPr>
          <w:p>
            <w:pPr>
              <w:jc w:val="center"/>
              <w:rPr>
                <w:rFonts w:hint="eastAsia" w:ascii="新宋体" w:hAnsi="新宋体" w:eastAsia="新宋体"/>
              </w:rPr>
            </w:pPr>
            <w:r>
              <w:rPr>
                <w:rFonts w:hint="eastAsia" w:ascii="新宋体" w:hAnsi="新宋体" w:eastAsia="新宋体"/>
              </w:rPr>
              <w:t>DATA</w:t>
            </w:r>
          </w:p>
        </w:tc>
        <w:tc>
          <w:tcPr>
            <w:tcW w:w="720" w:type="dxa"/>
            <w:noWrap w:val="0"/>
            <w:vAlign w:val="center"/>
          </w:tcPr>
          <w:p>
            <w:pPr>
              <w:jc w:val="center"/>
              <w:rPr>
                <w:rFonts w:hint="eastAsia" w:ascii="新宋体" w:hAnsi="新宋体" w:eastAsia="新宋体"/>
              </w:rPr>
            </w:pPr>
            <w:r>
              <w:rPr>
                <w:rFonts w:hint="eastAsia" w:ascii="新宋体" w:hAnsi="新宋体" w:eastAsia="新宋体"/>
              </w:rPr>
              <w:t>位置</w:t>
            </w:r>
          </w:p>
        </w:tc>
        <w:tc>
          <w:tcPr>
            <w:tcW w:w="540" w:type="dxa"/>
            <w:noWrap w:val="0"/>
            <w:vAlign w:val="center"/>
          </w:tcPr>
          <w:p>
            <w:pPr>
              <w:jc w:val="center"/>
              <w:rPr>
                <w:rFonts w:hint="eastAsia" w:ascii="新宋体" w:hAnsi="新宋体" w:eastAsia="新宋体"/>
              </w:rPr>
            </w:pPr>
            <w:r>
              <w:rPr>
                <w:rFonts w:hint="eastAsia" w:ascii="新宋体" w:hAnsi="新宋体" w:eastAsia="新宋体"/>
              </w:rPr>
              <w:t>长度</w:t>
            </w:r>
          </w:p>
        </w:tc>
        <w:tc>
          <w:tcPr>
            <w:tcW w:w="4500" w:type="dxa"/>
            <w:noWrap w:val="0"/>
            <w:vAlign w:val="center"/>
          </w:tcPr>
          <w:p>
            <w:pPr>
              <w:rPr>
                <w:rFonts w:hint="eastAsia" w:ascii="新宋体" w:hAnsi="新宋体" w:eastAsia="新宋体"/>
              </w:rPr>
            </w:pPr>
            <w:r>
              <w:rPr>
                <w:rFonts w:hint="eastAsia" w:ascii="新宋体" w:hAnsi="新宋体" w:eastAsia="新宋体"/>
              </w:rPr>
              <w:t>说明</w:t>
            </w:r>
          </w:p>
        </w:tc>
        <w:tc>
          <w:tcPr>
            <w:tcW w:w="1260" w:type="dxa"/>
            <w:noWrap w:val="0"/>
            <w:vAlign w:val="center"/>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540" w:type="dxa"/>
            <w:vMerge w:val="continue"/>
            <w:noWrap w:val="0"/>
            <w:vAlign w:val="center"/>
          </w:tcPr>
          <w:p>
            <w:pPr>
              <w:jc w:val="center"/>
              <w:rPr>
                <w:rFonts w:hint="eastAsia" w:ascii="新宋体" w:hAnsi="新宋体" w:eastAsia="新宋体"/>
              </w:rPr>
            </w:pPr>
          </w:p>
        </w:tc>
        <w:tc>
          <w:tcPr>
            <w:tcW w:w="540" w:type="dxa"/>
            <w:vMerge w:val="continue"/>
            <w:noWrap w:val="0"/>
            <w:vAlign w:val="center"/>
          </w:tcPr>
          <w:p>
            <w:pPr>
              <w:jc w:val="center"/>
              <w:rPr>
                <w:rFonts w:hint="eastAsia" w:ascii="新宋体" w:hAnsi="新宋体" w:eastAsia="新宋体"/>
              </w:rPr>
            </w:pPr>
          </w:p>
        </w:tc>
        <w:tc>
          <w:tcPr>
            <w:tcW w:w="900" w:type="dxa"/>
            <w:vMerge w:val="continue"/>
            <w:noWrap w:val="0"/>
            <w:vAlign w:val="center"/>
          </w:tcPr>
          <w:p>
            <w:pPr>
              <w:jc w:val="center"/>
              <w:rPr>
                <w:rFonts w:hint="eastAsia" w:ascii="新宋体" w:hAnsi="新宋体" w:eastAsia="新宋体"/>
              </w:rPr>
            </w:pPr>
          </w:p>
        </w:tc>
        <w:tc>
          <w:tcPr>
            <w:tcW w:w="720" w:type="dxa"/>
            <w:noWrap w:val="0"/>
            <w:vAlign w:val="center"/>
          </w:tcPr>
          <w:p>
            <w:pPr>
              <w:jc w:val="center"/>
              <w:rPr>
                <w:rFonts w:hint="eastAsia" w:ascii="新宋体" w:hAnsi="新宋体" w:eastAsia="新宋体"/>
                <w:sz w:val="18"/>
              </w:rPr>
            </w:pPr>
            <w:r>
              <w:rPr>
                <w:rFonts w:hint="eastAsia" w:ascii="新宋体" w:hAnsi="新宋体" w:eastAsia="新宋体"/>
                <w:sz w:val="18"/>
              </w:rPr>
              <w:t>0</w:t>
            </w:r>
          </w:p>
        </w:tc>
        <w:tc>
          <w:tcPr>
            <w:tcW w:w="540" w:type="dxa"/>
            <w:noWrap w:val="0"/>
            <w:vAlign w:val="center"/>
          </w:tcPr>
          <w:p>
            <w:pPr>
              <w:jc w:val="center"/>
              <w:rPr>
                <w:rFonts w:hint="eastAsia" w:ascii="新宋体" w:hAnsi="新宋体" w:eastAsia="新宋体"/>
                <w:sz w:val="18"/>
              </w:rPr>
            </w:pPr>
            <w:r>
              <w:rPr>
                <w:rFonts w:hint="eastAsia" w:ascii="新宋体" w:hAnsi="新宋体" w:eastAsia="新宋体"/>
                <w:sz w:val="18"/>
              </w:rPr>
              <w:t>6</w:t>
            </w:r>
          </w:p>
        </w:tc>
        <w:tc>
          <w:tcPr>
            <w:tcW w:w="4500" w:type="dxa"/>
            <w:noWrap w:val="0"/>
            <w:vAlign w:val="center"/>
          </w:tcPr>
          <w:p>
            <w:pPr>
              <w:rPr>
                <w:rFonts w:hint="eastAsia" w:ascii="新宋体" w:hAnsi="新宋体" w:eastAsia="新宋体"/>
                <w:sz w:val="18"/>
              </w:rPr>
            </w:pPr>
            <w:r>
              <w:rPr>
                <w:rFonts w:hint="eastAsia" w:ascii="新宋体" w:hAnsi="新宋体" w:eastAsia="新宋体"/>
                <w:sz w:val="18"/>
              </w:rPr>
              <w:t xml:space="preserve">1#卡机内卡夹编号: (无为: </w:t>
            </w:r>
            <w:r>
              <w:rPr>
                <w:rFonts w:ascii="新宋体" w:hAnsi="新宋体" w:eastAsia="新宋体"/>
                <w:sz w:val="18"/>
              </w:rPr>
              <w:t>“</w:t>
            </w:r>
            <w:r>
              <w:rPr>
                <w:rFonts w:hint="eastAsia" w:ascii="新宋体" w:hAnsi="新宋体" w:eastAsia="新宋体"/>
                <w:sz w:val="18"/>
              </w:rPr>
              <w:t>000000</w:t>
            </w:r>
            <w:r>
              <w:rPr>
                <w:rFonts w:ascii="新宋体" w:hAnsi="新宋体" w:eastAsia="新宋体"/>
                <w:sz w:val="18"/>
              </w:rPr>
              <w:t>”</w:t>
            </w:r>
            <w:r>
              <w:rPr>
                <w:rFonts w:hint="eastAsia" w:ascii="新宋体" w:hAnsi="新宋体" w:eastAsia="新宋体"/>
                <w:sz w:val="18"/>
              </w:rPr>
              <w:t>)</w:t>
            </w:r>
          </w:p>
        </w:tc>
        <w:tc>
          <w:tcPr>
            <w:tcW w:w="1260" w:type="dxa"/>
            <w:noWrap w:val="0"/>
            <w:vAlign w:val="center"/>
          </w:tcPr>
          <w:p>
            <w:pPr>
              <w:rPr>
                <w:rFonts w:hint="eastAsia" w:ascii="新宋体" w:hAnsi="新宋体" w:eastAsia="新宋体"/>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540" w:type="dxa"/>
            <w:vMerge w:val="continue"/>
            <w:noWrap w:val="0"/>
            <w:vAlign w:val="center"/>
          </w:tcPr>
          <w:p>
            <w:pPr>
              <w:jc w:val="center"/>
              <w:rPr>
                <w:rFonts w:hint="eastAsia" w:ascii="新宋体" w:hAnsi="新宋体" w:eastAsia="新宋体"/>
              </w:rPr>
            </w:pPr>
          </w:p>
        </w:tc>
        <w:tc>
          <w:tcPr>
            <w:tcW w:w="540" w:type="dxa"/>
            <w:vMerge w:val="continue"/>
            <w:noWrap w:val="0"/>
            <w:vAlign w:val="center"/>
          </w:tcPr>
          <w:p>
            <w:pPr>
              <w:jc w:val="center"/>
              <w:rPr>
                <w:rFonts w:hint="eastAsia" w:ascii="新宋体" w:hAnsi="新宋体" w:eastAsia="新宋体"/>
              </w:rPr>
            </w:pPr>
          </w:p>
        </w:tc>
        <w:tc>
          <w:tcPr>
            <w:tcW w:w="900" w:type="dxa"/>
            <w:vMerge w:val="continue"/>
            <w:noWrap w:val="0"/>
            <w:vAlign w:val="center"/>
          </w:tcPr>
          <w:p>
            <w:pPr>
              <w:jc w:val="center"/>
              <w:rPr>
                <w:rFonts w:hint="eastAsia" w:ascii="新宋体" w:hAnsi="新宋体" w:eastAsia="新宋体"/>
              </w:rPr>
            </w:pPr>
          </w:p>
        </w:tc>
        <w:tc>
          <w:tcPr>
            <w:tcW w:w="720" w:type="dxa"/>
            <w:noWrap w:val="0"/>
            <w:vAlign w:val="center"/>
          </w:tcPr>
          <w:p>
            <w:pPr>
              <w:jc w:val="center"/>
              <w:rPr>
                <w:rFonts w:hint="eastAsia" w:ascii="新宋体" w:hAnsi="新宋体" w:eastAsia="新宋体"/>
                <w:sz w:val="18"/>
              </w:rPr>
            </w:pPr>
            <w:r>
              <w:rPr>
                <w:rFonts w:hint="eastAsia" w:ascii="新宋体" w:hAnsi="新宋体" w:eastAsia="新宋体"/>
                <w:sz w:val="18"/>
              </w:rPr>
              <w:t>6</w:t>
            </w:r>
          </w:p>
        </w:tc>
        <w:tc>
          <w:tcPr>
            <w:tcW w:w="540" w:type="dxa"/>
            <w:noWrap w:val="0"/>
            <w:vAlign w:val="center"/>
          </w:tcPr>
          <w:p>
            <w:pPr>
              <w:jc w:val="center"/>
              <w:rPr>
                <w:rFonts w:hint="eastAsia" w:ascii="新宋体" w:hAnsi="新宋体" w:eastAsia="新宋体"/>
                <w:sz w:val="18"/>
              </w:rPr>
            </w:pPr>
            <w:r>
              <w:rPr>
                <w:rFonts w:hint="eastAsia" w:ascii="新宋体" w:hAnsi="新宋体" w:eastAsia="新宋体"/>
                <w:sz w:val="18"/>
              </w:rPr>
              <w:t>3</w:t>
            </w:r>
          </w:p>
        </w:tc>
        <w:tc>
          <w:tcPr>
            <w:tcW w:w="4500" w:type="dxa"/>
            <w:noWrap w:val="0"/>
            <w:vAlign w:val="center"/>
          </w:tcPr>
          <w:p>
            <w:pPr>
              <w:rPr>
                <w:rFonts w:hint="eastAsia" w:ascii="新宋体" w:hAnsi="新宋体" w:eastAsia="新宋体"/>
                <w:sz w:val="18"/>
              </w:rPr>
            </w:pPr>
            <w:r>
              <w:rPr>
                <w:rFonts w:hint="eastAsia" w:ascii="新宋体" w:hAnsi="新宋体" w:eastAsia="新宋体"/>
                <w:b/>
                <w:bCs/>
                <w:sz w:val="18"/>
              </w:rPr>
              <w:t>1#卡机中卡夹卡数</w:t>
            </w:r>
            <w:r>
              <w:rPr>
                <w:rFonts w:hint="eastAsia" w:ascii="新宋体" w:hAnsi="新宋体" w:eastAsia="新宋体"/>
                <w:sz w:val="18"/>
              </w:rPr>
              <w:t>：“050”标示具有50张卡</w:t>
            </w:r>
          </w:p>
        </w:tc>
        <w:tc>
          <w:tcPr>
            <w:tcW w:w="1260" w:type="dxa"/>
            <w:noWrap w:val="0"/>
            <w:vAlign w:val="center"/>
          </w:tcPr>
          <w:p>
            <w:pPr>
              <w:rPr>
                <w:rFonts w:hint="eastAsia" w:ascii="新宋体" w:hAnsi="新宋体" w:eastAsia="新宋体"/>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Height w:val="377" w:hRule="atLeast"/>
        </w:trPr>
        <w:tc>
          <w:tcPr>
            <w:tcW w:w="540" w:type="dxa"/>
            <w:vMerge w:val="continue"/>
            <w:noWrap w:val="0"/>
            <w:vAlign w:val="center"/>
          </w:tcPr>
          <w:p>
            <w:pPr>
              <w:jc w:val="center"/>
              <w:rPr>
                <w:rFonts w:hint="eastAsia" w:ascii="新宋体" w:hAnsi="新宋体" w:eastAsia="新宋体"/>
              </w:rPr>
            </w:pPr>
          </w:p>
        </w:tc>
        <w:tc>
          <w:tcPr>
            <w:tcW w:w="540" w:type="dxa"/>
            <w:vMerge w:val="continue"/>
            <w:noWrap w:val="0"/>
            <w:vAlign w:val="center"/>
          </w:tcPr>
          <w:p>
            <w:pPr>
              <w:jc w:val="center"/>
              <w:rPr>
                <w:rFonts w:hint="eastAsia" w:ascii="新宋体" w:hAnsi="新宋体" w:eastAsia="新宋体"/>
              </w:rPr>
            </w:pPr>
          </w:p>
        </w:tc>
        <w:tc>
          <w:tcPr>
            <w:tcW w:w="900" w:type="dxa"/>
            <w:vMerge w:val="continue"/>
            <w:noWrap w:val="0"/>
            <w:vAlign w:val="center"/>
          </w:tcPr>
          <w:p>
            <w:pPr>
              <w:jc w:val="center"/>
              <w:rPr>
                <w:rFonts w:hint="eastAsia" w:ascii="新宋体" w:hAnsi="新宋体" w:eastAsia="新宋体"/>
              </w:rPr>
            </w:pPr>
          </w:p>
        </w:tc>
        <w:tc>
          <w:tcPr>
            <w:tcW w:w="720" w:type="dxa"/>
            <w:noWrap w:val="0"/>
            <w:vAlign w:val="center"/>
          </w:tcPr>
          <w:p>
            <w:pPr>
              <w:jc w:val="center"/>
              <w:rPr>
                <w:rFonts w:hint="eastAsia" w:ascii="新宋体" w:hAnsi="新宋体" w:eastAsia="新宋体"/>
                <w:sz w:val="18"/>
              </w:rPr>
            </w:pPr>
            <w:r>
              <w:rPr>
                <w:rFonts w:hint="eastAsia" w:ascii="新宋体" w:hAnsi="新宋体" w:eastAsia="新宋体"/>
                <w:sz w:val="18"/>
              </w:rPr>
              <w:t>9</w:t>
            </w:r>
          </w:p>
        </w:tc>
        <w:tc>
          <w:tcPr>
            <w:tcW w:w="540" w:type="dxa"/>
            <w:noWrap w:val="0"/>
            <w:vAlign w:val="center"/>
          </w:tcPr>
          <w:p>
            <w:pPr>
              <w:jc w:val="center"/>
              <w:rPr>
                <w:rFonts w:hint="eastAsia" w:ascii="新宋体" w:hAnsi="新宋体" w:eastAsia="新宋体"/>
                <w:sz w:val="18"/>
              </w:rPr>
            </w:pPr>
            <w:r>
              <w:rPr>
                <w:rFonts w:hint="eastAsia" w:ascii="新宋体" w:hAnsi="新宋体" w:eastAsia="新宋体"/>
                <w:sz w:val="18"/>
              </w:rPr>
              <w:t>6</w:t>
            </w:r>
          </w:p>
        </w:tc>
        <w:tc>
          <w:tcPr>
            <w:tcW w:w="4500" w:type="dxa"/>
            <w:noWrap w:val="0"/>
            <w:vAlign w:val="center"/>
          </w:tcPr>
          <w:p>
            <w:pPr>
              <w:rPr>
                <w:rFonts w:hint="eastAsia" w:ascii="新宋体" w:hAnsi="新宋体" w:eastAsia="新宋体"/>
                <w:sz w:val="18"/>
              </w:rPr>
            </w:pPr>
            <w:r>
              <w:rPr>
                <w:rFonts w:hint="eastAsia" w:ascii="新宋体" w:hAnsi="新宋体" w:eastAsia="新宋体"/>
                <w:sz w:val="18"/>
              </w:rPr>
              <w:t xml:space="preserve">2#卡机内卡夹编号: (无为: </w:t>
            </w:r>
            <w:r>
              <w:rPr>
                <w:rFonts w:ascii="新宋体" w:hAnsi="新宋体" w:eastAsia="新宋体"/>
                <w:sz w:val="18"/>
              </w:rPr>
              <w:t>“</w:t>
            </w:r>
            <w:r>
              <w:rPr>
                <w:rFonts w:hint="eastAsia" w:ascii="新宋体" w:hAnsi="新宋体" w:eastAsia="新宋体"/>
                <w:sz w:val="18"/>
              </w:rPr>
              <w:t>000000</w:t>
            </w:r>
            <w:r>
              <w:rPr>
                <w:rFonts w:ascii="新宋体" w:hAnsi="新宋体" w:eastAsia="新宋体"/>
                <w:sz w:val="18"/>
              </w:rPr>
              <w:t>”</w:t>
            </w:r>
            <w:r>
              <w:rPr>
                <w:rFonts w:hint="eastAsia" w:ascii="新宋体" w:hAnsi="新宋体" w:eastAsia="新宋体"/>
                <w:sz w:val="18"/>
              </w:rPr>
              <w:t>)</w:t>
            </w:r>
          </w:p>
        </w:tc>
        <w:tc>
          <w:tcPr>
            <w:tcW w:w="1260" w:type="dxa"/>
            <w:vMerge w:val="restart"/>
            <w:noWrap w:val="0"/>
            <w:vAlign w:val="center"/>
          </w:tcPr>
          <w:p>
            <w:pPr>
              <w:jc w:val="center"/>
              <w:rPr>
                <w:rFonts w:hint="eastAsia" w:ascii="新宋体" w:hAnsi="新宋体" w:eastAsia="新宋体"/>
                <w:sz w:val="18"/>
              </w:rPr>
            </w:pPr>
            <w:r>
              <w:rPr>
                <w:rFonts w:hint="eastAsia" w:ascii="新宋体" w:hAnsi="新宋体" w:eastAsia="新宋体"/>
                <w:sz w:val="18"/>
              </w:rPr>
              <w:t>1</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Height w:val="377" w:hRule="atLeast"/>
        </w:trPr>
        <w:tc>
          <w:tcPr>
            <w:tcW w:w="540" w:type="dxa"/>
            <w:vMerge w:val="continue"/>
            <w:noWrap w:val="0"/>
            <w:vAlign w:val="center"/>
          </w:tcPr>
          <w:p>
            <w:pPr>
              <w:jc w:val="center"/>
              <w:rPr>
                <w:rFonts w:hint="eastAsia" w:ascii="新宋体" w:hAnsi="新宋体" w:eastAsia="新宋体"/>
              </w:rPr>
            </w:pPr>
          </w:p>
        </w:tc>
        <w:tc>
          <w:tcPr>
            <w:tcW w:w="540" w:type="dxa"/>
            <w:vMerge w:val="continue"/>
            <w:noWrap w:val="0"/>
            <w:vAlign w:val="center"/>
          </w:tcPr>
          <w:p>
            <w:pPr>
              <w:jc w:val="center"/>
              <w:rPr>
                <w:rFonts w:hint="eastAsia" w:ascii="新宋体" w:hAnsi="新宋体" w:eastAsia="新宋体"/>
              </w:rPr>
            </w:pPr>
          </w:p>
        </w:tc>
        <w:tc>
          <w:tcPr>
            <w:tcW w:w="900" w:type="dxa"/>
            <w:vMerge w:val="continue"/>
            <w:noWrap w:val="0"/>
            <w:vAlign w:val="center"/>
          </w:tcPr>
          <w:p>
            <w:pPr>
              <w:jc w:val="center"/>
              <w:rPr>
                <w:rFonts w:hint="eastAsia" w:ascii="新宋体" w:hAnsi="新宋体" w:eastAsia="新宋体"/>
              </w:rPr>
            </w:pPr>
          </w:p>
        </w:tc>
        <w:tc>
          <w:tcPr>
            <w:tcW w:w="720" w:type="dxa"/>
            <w:noWrap w:val="0"/>
            <w:vAlign w:val="center"/>
          </w:tcPr>
          <w:p>
            <w:pPr>
              <w:jc w:val="center"/>
              <w:rPr>
                <w:rFonts w:hint="eastAsia" w:ascii="新宋体" w:hAnsi="新宋体" w:eastAsia="新宋体"/>
                <w:sz w:val="18"/>
              </w:rPr>
            </w:pPr>
            <w:r>
              <w:rPr>
                <w:rFonts w:hint="eastAsia" w:ascii="新宋体" w:hAnsi="新宋体" w:eastAsia="新宋体"/>
                <w:sz w:val="18"/>
              </w:rPr>
              <w:t>15</w:t>
            </w:r>
          </w:p>
        </w:tc>
        <w:tc>
          <w:tcPr>
            <w:tcW w:w="540" w:type="dxa"/>
            <w:noWrap w:val="0"/>
            <w:vAlign w:val="center"/>
          </w:tcPr>
          <w:p>
            <w:pPr>
              <w:jc w:val="center"/>
              <w:rPr>
                <w:rFonts w:hint="eastAsia" w:ascii="新宋体" w:hAnsi="新宋体" w:eastAsia="新宋体"/>
                <w:sz w:val="18"/>
              </w:rPr>
            </w:pPr>
            <w:r>
              <w:rPr>
                <w:rFonts w:hint="eastAsia" w:ascii="新宋体" w:hAnsi="新宋体" w:eastAsia="新宋体"/>
                <w:sz w:val="18"/>
              </w:rPr>
              <w:t>3</w:t>
            </w:r>
          </w:p>
        </w:tc>
        <w:tc>
          <w:tcPr>
            <w:tcW w:w="4500" w:type="dxa"/>
            <w:noWrap w:val="0"/>
            <w:vAlign w:val="center"/>
          </w:tcPr>
          <w:p>
            <w:pPr>
              <w:rPr>
                <w:rFonts w:hint="eastAsia" w:ascii="新宋体" w:hAnsi="新宋体" w:eastAsia="新宋体"/>
                <w:sz w:val="18"/>
              </w:rPr>
            </w:pPr>
            <w:r>
              <w:rPr>
                <w:rFonts w:hint="eastAsia" w:ascii="新宋体" w:hAnsi="新宋体" w:eastAsia="新宋体"/>
                <w:b/>
                <w:bCs/>
                <w:sz w:val="18"/>
              </w:rPr>
              <w:t>2#卡机中卡夹卡数</w:t>
            </w:r>
            <w:r>
              <w:rPr>
                <w:rFonts w:hint="eastAsia" w:ascii="新宋体" w:hAnsi="新宋体" w:eastAsia="新宋体"/>
                <w:sz w:val="18"/>
              </w:rPr>
              <w:t>：“050”标示具有50张卡</w:t>
            </w:r>
          </w:p>
        </w:tc>
        <w:tc>
          <w:tcPr>
            <w:tcW w:w="1260" w:type="dxa"/>
            <w:vMerge w:val="continue"/>
            <w:noWrap w:val="0"/>
            <w:vAlign w:val="center"/>
          </w:tcPr>
          <w:p>
            <w:pPr>
              <w:jc w:val="center"/>
              <w:rPr>
                <w:rFonts w:hint="eastAsia" w:ascii="新宋体" w:hAnsi="新宋体" w:eastAsia="新宋体"/>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Height w:val="295" w:hRule="atLeast"/>
        </w:trPr>
        <w:tc>
          <w:tcPr>
            <w:tcW w:w="540" w:type="dxa"/>
            <w:vMerge w:val="continue"/>
            <w:noWrap w:val="0"/>
            <w:vAlign w:val="center"/>
          </w:tcPr>
          <w:p>
            <w:pPr>
              <w:jc w:val="center"/>
              <w:rPr>
                <w:rFonts w:hint="eastAsia" w:ascii="新宋体" w:hAnsi="新宋体" w:eastAsia="新宋体"/>
              </w:rPr>
            </w:pPr>
          </w:p>
        </w:tc>
        <w:tc>
          <w:tcPr>
            <w:tcW w:w="540" w:type="dxa"/>
            <w:vMerge w:val="continue"/>
            <w:noWrap w:val="0"/>
            <w:vAlign w:val="center"/>
          </w:tcPr>
          <w:p>
            <w:pPr>
              <w:jc w:val="center"/>
              <w:rPr>
                <w:rFonts w:hint="eastAsia" w:ascii="新宋体" w:hAnsi="新宋体" w:eastAsia="新宋体"/>
              </w:rPr>
            </w:pPr>
          </w:p>
        </w:tc>
        <w:tc>
          <w:tcPr>
            <w:tcW w:w="900" w:type="dxa"/>
            <w:vMerge w:val="continue"/>
            <w:noWrap w:val="0"/>
            <w:vAlign w:val="center"/>
          </w:tcPr>
          <w:p>
            <w:pPr>
              <w:jc w:val="center"/>
              <w:rPr>
                <w:rFonts w:hint="eastAsia" w:ascii="新宋体" w:hAnsi="新宋体" w:eastAsia="新宋体"/>
              </w:rPr>
            </w:pPr>
          </w:p>
        </w:tc>
        <w:tc>
          <w:tcPr>
            <w:tcW w:w="720" w:type="dxa"/>
            <w:noWrap w:val="0"/>
            <w:vAlign w:val="center"/>
          </w:tcPr>
          <w:p>
            <w:pPr>
              <w:jc w:val="center"/>
              <w:rPr>
                <w:rFonts w:hint="eastAsia" w:ascii="新宋体" w:hAnsi="新宋体" w:eastAsia="新宋体"/>
                <w:sz w:val="18"/>
              </w:rPr>
            </w:pPr>
            <w:r>
              <w:rPr>
                <w:rFonts w:hint="eastAsia" w:ascii="新宋体" w:hAnsi="新宋体" w:eastAsia="新宋体"/>
                <w:sz w:val="18"/>
              </w:rPr>
              <w:t>18</w:t>
            </w:r>
          </w:p>
        </w:tc>
        <w:tc>
          <w:tcPr>
            <w:tcW w:w="540" w:type="dxa"/>
            <w:noWrap w:val="0"/>
            <w:vAlign w:val="center"/>
          </w:tcPr>
          <w:p>
            <w:pPr>
              <w:jc w:val="center"/>
              <w:rPr>
                <w:rFonts w:hint="eastAsia" w:ascii="新宋体" w:hAnsi="新宋体" w:eastAsia="新宋体"/>
                <w:sz w:val="18"/>
              </w:rPr>
            </w:pPr>
            <w:r>
              <w:rPr>
                <w:rFonts w:hint="eastAsia" w:ascii="新宋体" w:hAnsi="新宋体" w:eastAsia="新宋体"/>
                <w:sz w:val="18"/>
              </w:rPr>
              <w:t>6</w:t>
            </w:r>
          </w:p>
        </w:tc>
        <w:tc>
          <w:tcPr>
            <w:tcW w:w="4500" w:type="dxa"/>
            <w:noWrap w:val="0"/>
            <w:vAlign w:val="center"/>
          </w:tcPr>
          <w:p>
            <w:pPr>
              <w:rPr>
                <w:rFonts w:hint="eastAsia" w:ascii="新宋体" w:hAnsi="新宋体" w:eastAsia="新宋体"/>
                <w:sz w:val="18"/>
              </w:rPr>
            </w:pPr>
            <w:r>
              <w:rPr>
                <w:rFonts w:hint="eastAsia" w:ascii="新宋体" w:hAnsi="新宋体" w:eastAsia="新宋体"/>
                <w:sz w:val="18"/>
              </w:rPr>
              <w:t xml:space="preserve">3#卡机内卡夹编号: (无为: </w:t>
            </w:r>
            <w:r>
              <w:rPr>
                <w:rFonts w:ascii="新宋体" w:hAnsi="新宋体" w:eastAsia="新宋体"/>
                <w:sz w:val="18"/>
              </w:rPr>
              <w:t>“</w:t>
            </w:r>
            <w:r>
              <w:rPr>
                <w:rFonts w:hint="eastAsia" w:ascii="新宋体" w:hAnsi="新宋体" w:eastAsia="新宋体"/>
                <w:sz w:val="18"/>
              </w:rPr>
              <w:t>000000</w:t>
            </w:r>
            <w:r>
              <w:rPr>
                <w:rFonts w:ascii="新宋体" w:hAnsi="新宋体" w:eastAsia="新宋体"/>
                <w:sz w:val="18"/>
              </w:rPr>
              <w:t>”</w:t>
            </w:r>
            <w:r>
              <w:rPr>
                <w:rFonts w:hint="eastAsia" w:ascii="新宋体" w:hAnsi="新宋体" w:eastAsia="新宋体"/>
                <w:sz w:val="18"/>
              </w:rPr>
              <w:t>)</w:t>
            </w:r>
          </w:p>
        </w:tc>
        <w:tc>
          <w:tcPr>
            <w:tcW w:w="1260" w:type="dxa"/>
            <w:vMerge w:val="continue"/>
            <w:noWrap w:val="0"/>
            <w:vAlign w:val="center"/>
          </w:tcPr>
          <w:p>
            <w:pPr>
              <w:jc w:val="center"/>
              <w:rPr>
                <w:rFonts w:hint="eastAsia" w:ascii="新宋体" w:hAnsi="新宋体" w:eastAsia="新宋体"/>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Height w:val="295" w:hRule="atLeast"/>
        </w:trPr>
        <w:tc>
          <w:tcPr>
            <w:tcW w:w="540" w:type="dxa"/>
            <w:vMerge w:val="continue"/>
            <w:noWrap w:val="0"/>
            <w:vAlign w:val="center"/>
          </w:tcPr>
          <w:p>
            <w:pPr>
              <w:jc w:val="center"/>
              <w:rPr>
                <w:rFonts w:hint="eastAsia" w:ascii="新宋体" w:hAnsi="新宋体" w:eastAsia="新宋体"/>
              </w:rPr>
            </w:pPr>
          </w:p>
        </w:tc>
        <w:tc>
          <w:tcPr>
            <w:tcW w:w="540" w:type="dxa"/>
            <w:vMerge w:val="continue"/>
            <w:noWrap w:val="0"/>
            <w:vAlign w:val="center"/>
          </w:tcPr>
          <w:p>
            <w:pPr>
              <w:jc w:val="center"/>
              <w:rPr>
                <w:rFonts w:hint="eastAsia" w:ascii="新宋体" w:hAnsi="新宋体" w:eastAsia="新宋体"/>
              </w:rPr>
            </w:pPr>
          </w:p>
        </w:tc>
        <w:tc>
          <w:tcPr>
            <w:tcW w:w="900" w:type="dxa"/>
            <w:vMerge w:val="continue"/>
            <w:noWrap w:val="0"/>
            <w:vAlign w:val="center"/>
          </w:tcPr>
          <w:p>
            <w:pPr>
              <w:jc w:val="center"/>
              <w:rPr>
                <w:rFonts w:hint="eastAsia" w:ascii="新宋体" w:hAnsi="新宋体" w:eastAsia="新宋体"/>
              </w:rPr>
            </w:pPr>
          </w:p>
        </w:tc>
        <w:tc>
          <w:tcPr>
            <w:tcW w:w="720" w:type="dxa"/>
            <w:noWrap w:val="0"/>
            <w:vAlign w:val="center"/>
          </w:tcPr>
          <w:p>
            <w:pPr>
              <w:jc w:val="center"/>
              <w:rPr>
                <w:rFonts w:hint="eastAsia" w:ascii="新宋体" w:hAnsi="新宋体" w:eastAsia="新宋体"/>
                <w:sz w:val="18"/>
              </w:rPr>
            </w:pPr>
            <w:r>
              <w:rPr>
                <w:rFonts w:hint="eastAsia" w:ascii="新宋体" w:hAnsi="新宋体" w:eastAsia="新宋体"/>
                <w:sz w:val="18"/>
              </w:rPr>
              <w:t>24</w:t>
            </w:r>
          </w:p>
        </w:tc>
        <w:tc>
          <w:tcPr>
            <w:tcW w:w="540" w:type="dxa"/>
            <w:noWrap w:val="0"/>
            <w:vAlign w:val="center"/>
          </w:tcPr>
          <w:p>
            <w:pPr>
              <w:jc w:val="center"/>
              <w:rPr>
                <w:rFonts w:hint="eastAsia" w:ascii="新宋体" w:hAnsi="新宋体" w:eastAsia="新宋体"/>
                <w:sz w:val="18"/>
              </w:rPr>
            </w:pPr>
            <w:r>
              <w:rPr>
                <w:rFonts w:hint="eastAsia" w:ascii="新宋体" w:hAnsi="新宋体" w:eastAsia="新宋体"/>
                <w:sz w:val="18"/>
              </w:rPr>
              <w:t>3</w:t>
            </w:r>
          </w:p>
        </w:tc>
        <w:tc>
          <w:tcPr>
            <w:tcW w:w="4500" w:type="dxa"/>
            <w:noWrap w:val="0"/>
            <w:vAlign w:val="center"/>
          </w:tcPr>
          <w:p>
            <w:pPr>
              <w:rPr>
                <w:rFonts w:hint="eastAsia" w:ascii="新宋体" w:hAnsi="新宋体" w:eastAsia="新宋体"/>
                <w:sz w:val="18"/>
              </w:rPr>
            </w:pPr>
            <w:r>
              <w:rPr>
                <w:rFonts w:hint="eastAsia" w:ascii="新宋体" w:hAnsi="新宋体" w:eastAsia="新宋体"/>
                <w:b/>
                <w:bCs/>
                <w:sz w:val="18"/>
              </w:rPr>
              <w:t>3#卡机中卡夹卡数</w:t>
            </w:r>
            <w:r>
              <w:rPr>
                <w:rFonts w:hint="eastAsia" w:ascii="新宋体" w:hAnsi="新宋体" w:eastAsia="新宋体"/>
                <w:sz w:val="18"/>
              </w:rPr>
              <w:t>：“050”标示具有50张卡</w:t>
            </w:r>
          </w:p>
        </w:tc>
        <w:tc>
          <w:tcPr>
            <w:tcW w:w="1260" w:type="dxa"/>
            <w:vMerge w:val="continue"/>
            <w:noWrap w:val="0"/>
            <w:vAlign w:val="center"/>
          </w:tcPr>
          <w:p>
            <w:pPr>
              <w:jc w:val="center"/>
              <w:rPr>
                <w:rFonts w:hint="eastAsia" w:ascii="新宋体" w:hAnsi="新宋体" w:eastAsia="新宋体"/>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Height w:val="278" w:hRule="atLeast"/>
        </w:trPr>
        <w:tc>
          <w:tcPr>
            <w:tcW w:w="540" w:type="dxa"/>
            <w:vMerge w:val="continue"/>
            <w:noWrap w:val="0"/>
            <w:vAlign w:val="center"/>
          </w:tcPr>
          <w:p>
            <w:pPr>
              <w:jc w:val="center"/>
              <w:rPr>
                <w:rFonts w:hint="eastAsia" w:ascii="新宋体" w:hAnsi="新宋体" w:eastAsia="新宋体"/>
              </w:rPr>
            </w:pPr>
          </w:p>
        </w:tc>
        <w:tc>
          <w:tcPr>
            <w:tcW w:w="540" w:type="dxa"/>
            <w:vMerge w:val="continue"/>
            <w:noWrap w:val="0"/>
            <w:vAlign w:val="center"/>
          </w:tcPr>
          <w:p>
            <w:pPr>
              <w:jc w:val="center"/>
              <w:rPr>
                <w:rFonts w:hint="eastAsia" w:ascii="新宋体" w:hAnsi="新宋体" w:eastAsia="新宋体"/>
              </w:rPr>
            </w:pPr>
          </w:p>
        </w:tc>
        <w:tc>
          <w:tcPr>
            <w:tcW w:w="900" w:type="dxa"/>
            <w:vMerge w:val="continue"/>
            <w:noWrap w:val="0"/>
            <w:vAlign w:val="center"/>
          </w:tcPr>
          <w:p>
            <w:pPr>
              <w:jc w:val="center"/>
              <w:rPr>
                <w:rFonts w:hint="eastAsia" w:ascii="新宋体" w:hAnsi="新宋体" w:eastAsia="新宋体"/>
              </w:rPr>
            </w:pPr>
          </w:p>
        </w:tc>
        <w:tc>
          <w:tcPr>
            <w:tcW w:w="720" w:type="dxa"/>
            <w:noWrap w:val="0"/>
            <w:vAlign w:val="center"/>
          </w:tcPr>
          <w:p>
            <w:pPr>
              <w:jc w:val="center"/>
              <w:rPr>
                <w:rFonts w:hint="eastAsia" w:ascii="新宋体" w:hAnsi="新宋体" w:eastAsia="新宋体"/>
                <w:sz w:val="18"/>
              </w:rPr>
            </w:pPr>
            <w:r>
              <w:rPr>
                <w:rFonts w:hint="eastAsia" w:ascii="新宋体" w:hAnsi="新宋体" w:eastAsia="新宋体"/>
                <w:sz w:val="18"/>
              </w:rPr>
              <w:t>27</w:t>
            </w:r>
          </w:p>
        </w:tc>
        <w:tc>
          <w:tcPr>
            <w:tcW w:w="540" w:type="dxa"/>
            <w:noWrap w:val="0"/>
            <w:vAlign w:val="center"/>
          </w:tcPr>
          <w:p>
            <w:pPr>
              <w:jc w:val="center"/>
              <w:rPr>
                <w:rFonts w:hint="eastAsia" w:ascii="新宋体" w:hAnsi="新宋体" w:eastAsia="新宋体"/>
                <w:sz w:val="18"/>
              </w:rPr>
            </w:pPr>
            <w:r>
              <w:rPr>
                <w:rFonts w:hint="eastAsia" w:ascii="新宋体" w:hAnsi="新宋体" w:eastAsia="新宋体"/>
                <w:sz w:val="18"/>
              </w:rPr>
              <w:t>6</w:t>
            </w:r>
          </w:p>
        </w:tc>
        <w:tc>
          <w:tcPr>
            <w:tcW w:w="4500" w:type="dxa"/>
            <w:noWrap w:val="0"/>
            <w:vAlign w:val="center"/>
          </w:tcPr>
          <w:p>
            <w:pPr>
              <w:rPr>
                <w:rFonts w:hint="eastAsia" w:ascii="新宋体" w:hAnsi="新宋体" w:eastAsia="新宋体"/>
                <w:sz w:val="18"/>
              </w:rPr>
            </w:pPr>
            <w:r>
              <w:rPr>
                <w:rFonts w:hint="eastAsia" w:ascii="新宋体" w:hAnsi="新宋体" w:eastAsia="新宋体"/>
                <w:sz w:val="18"/>
              </w:rPr>
              <w:t xml:space="preserve">4#卡机内卡夹编号: (无为: </w:t>
            </w:r>
            <w:r>
              <w:rPr>
                <w:rFonts w:ascii="新宋体" w:hAnsi="新宋体" w:eastAsia="新宋体"/>
                <w:sz w:val="18"/>
              </w:rPr>
              <w:t>“</w:t>
            </w:r>
            <w:r>
              <w:rPr>
                <w:rFonts w:hint="eastAsia" w:ascii="新宋体" w:hAnsi="新宋体" w:eastAsia="新宋体"/>
                <w:sz w:val="18"/>
              </w:rPr>
              <w:t>000000</w:t>
            </w:r>
            <w:r>
              <w:rPr>
                <w:rFonts w:ascii="新宋体" w:hAnsi="新宋体" w:eastAsia="新宋体"/>
                <w:sz w:val="18"/>
              </w:rPr>
              <w:t>”</w:t>
            </w:r>
            <w:r>
              <w:rPr>
                <w:rFonts w:hint="eastAsia" w:ascii="新宋体" w:hAnsi="新宋体" w:eastAsia="新宋体"/>
                <w:sz w:val="18"/>
              </w:rPr>
              <w:t>)</w:t>
            </w:r>
          </w:p>
        </w:tc>
        <w:tc>
          <w:tcPr>
            <w:tcW w:w="1260" w:type="dxa"/>
            <w:vMerge w:val="continue"/>
            <w:noWrap w:val="0"/>
            <w:vAlign w:val="center"/>
          </w:tcPr>
          <w:p>
            <w:pPr>
              <w:jc w:val="center"/>
              <w:rPr>
                <w:rFonts w:hint="eastAsia" w:ascii="新宋体" w:hAnsi="新宋体" w:eastAsia="新宋体"/>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Height w:val="278" w:hRule="atLeast"/>
        </w:trPr>
        <w:tc>
          <w:tcPr>
            <w:tcW w:w="540" w:type="dxa"/>
            <w:noWrap w:val="0"/>
            <w:vAlign w:val="center"/>
          </w:tcPr>
          <w:p>
            <w:pPr>
              <w:jc w:val="center"/>
              <w:rPr>
                <w:rFonts w:hint="eastAsia" w:ascii="新宋体" w:hAnsi="新宋体" w:eastAsia="新宋体"/>
              </w:rPr>
            </w:pPr>
          </w:p>
        </w:tc>
        <w:tc>
          <w:tcPr>
            <w:tcW w:w="540" w:type="dxa"/>
            <w:noWrap w:val="0"/>
            <w:vAlign w:val="center"/>
          </w:tcPr>
          <w:p>
            <w:pPr>
              <w:jc w:val="center"/>
              <w:rPr>
                <w:rFonts w:hint="eastAsia" w:ascii="新宋体" w:hAnsi="新宋体" w:eastAsia="新宋体"/>
              </w:rPr>
            </w:pPr>
          </w:p>
        </w:tc>
        <w:tc>
          <w:tcPr>
            <w:tcW w:w="900" w:type="dxa"/>
            <w:noWrap w:val="0"/>
            <w:vAlign w:val="center"/>
          </w:tcPr>
          <w:p>
            <w:pPr>
              <w:jc w:val="center"/>
              <w:rPr>
                <w:rFonts w:hint="eastAsia" w:ascii="新宋体" w:hAnsi="新宋体" w:eastAsia="新宋体"/>
              </w:rPr>
            </w:pPr>
          </w:p>
        </w:tc>
        <w:tc>
          <w:tcPr>
            <w:tcW w:w="720" w:type="dxa"/>
            <w:noWrap w:val="0"/>
            <w:vAlign w:val="center"/>
          </w:tcPr>
          <w:p>
            <w:pPr>
              <w:jc w:val="center"/>
              <w:rPr>
                <w:rFonts w:hint="eastAsia" w:ascii="新宋体" w:hAnsi="新宋体" w:eastAsia="新宋体"/>
                <w:sz w:val="18"/>
              </w:rPr>
            </w:pPr>
            <w:r>
              <w:rPr>
                <w:rFonts w:hint="eastAsia" w:ascii="新宋体" w:hAnsi="新宋体" w:eastAsia="新宋体"/>
                <w:sz w:val="18"/>
              </w:rPr>
              <w:t>33</w:t>
            </w:r>
          </w:p>
        </w:tc>
        <w:tc>
          <w:tcPr>
            <w:tcW w:w="540" w:type="dxa"/>
            <w:noWrap w:val="0"/>
            <w:vAlign w:val="center"/>
          </w:tcPr>
          <w:p>
            <w:pPr>
              <w:jc w:val="center"/>
              <w:rPr>
                <w:rFonts w:hint="eastAsia" w:ascii="新宋体" w:hAnsi="新宋体" w:eastAsia="新宋体"/>
                <w:sz w:val="18"/>
              </w:rPr>
            </w:pPr>
            <w:r>
              <w:rPr>
                <w:rFonts w:hint="eastAsia" w:ascii="新宋体" w:hAnsi="新宋体" w:eastAsia="新宋体"/>
                <w:sz w:val="18"/>
              </w:rPr>
              <w:t>3</w:t>
            </w:r>
          </w:p>
        </w:tc>
        <w:tc>
          <w:tcPr>
            <w:tcW w:w="4500" w:type="dxa"/>
            <w:noWrap w:val="0"/>
            <w:vAlign w:val="center"/>
          </w:tcPr>
          <w:p>
            <w:pPr>
              <w:rPr>
                <w:rFonts w:hint="eastAsia" w:ascii="新宋体" w:hAnsi="新宋体" w:eastAsia="新宋体"/>
                <w:sz w:val="18"/>
              </w:rPr>
            </w:pPr>
            <w:r>
              <w:rPr>
                <w:rFonts w:hint="eastAsia" w:ascii="新宋体" w:hAnsi="新宋体" w:eastAsia="新宋体"/>
                <w:b/>
                <w:bCs/>
                <w:sz w:val="18"/>
              </w:rPr>
              <w:t>4#卡机中卡夹卡数</w:t>
            </w:r>
            <w:r>
              <w:rPr>
                <w:rFonts w:hint="eastAsia" w:ascii="新宋体" w:hAnsi="新宋体" w:eastAsia="新宋体"/>
                <w:sz w:val="18"/>
              </w:rPr>
              <w:t>：“050”标示具有50张卡</w:t>
            </w:r>
          </w:p>
        </w:tc>
        <w:tc>
          <w:tcPr>
            <w:tcW w:w="1260" w:type="dxa"/>
            <w:noWrap w:val="0"/>
            <w:vAlign w:val="center"/>
          </w:tcPr>
          <w:p>
            <w:pPr>
              <w:jc w:val="center"/>
              <w:rPr>
                <w:rFonts w:hint="eastAsia" w:ascii="新宋体" w:hAnsi="新宋体" w:eastAsia="新宋体"/>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trHeight w:val="361" w:hRule="atLeast"/>
        </w:trPr>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39</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ETX</w:t>
            </w:r>
          </w:p>
        </w:tc>
        <w:tc>
          <w:tcPr>
            <w:tcW w:w="5760" w:type="dxa"/>
            <w:gridSpan w:val="3"/>
            <w:shd w:val="clear" w:color="auto" w:fill="E6E6E6"/>
            <w:noWrap w:val="0"/>
            <w:vAlign w:val="top"/>
          </w:tcPr>
          <w:p>
            <w:pPr>
              <w:rPr>
                <w:rFonts w:hint="eastAsia" w:ascii="新宋体" w:hAnsi="新宋体" w:eastAsia="新宋体"/>
              </w:rPr>
            </w:pPr>
            <w:r>
              <w:rPr>
                <w:rFonts w:hint="eastAsia" w:ascii="新宋体" w:hAnsi="新宋体" w:eastAsia="新宋体"/>
              </w:rPr>
              <w:t>3EH(字符</w:t>
            </w:r>
            <w:r>
              <w:rPr>
                <w:rFonts w:ascii="新宋体" w:hAnsi="新宋体" w:eastAsia="新宋体"/>
              </w:rPr>
              <w:t>’</w:t>
            </w:r>
            <w:r>
              <w:rPr>
                <w:rFonts w:hint="eastAsia" w:ascii="新宋体" w:hAnsi="新宋体" w:eastAsia="新宋体"/>
              </w:rPr>
              <w:t>&gt;</w:t>
            </w:r>
            <w:r>
              <w:rPr>
                <w:rFonts w:ascii="新宋体" w:hAnsi="新宋体" w:eastAsia="新宋体"/>
              </w:rPr>
              <w:t>’</w:t>
            </w:r>
            <w:r>
              <w:rPr>
                <w:rFonts w:hint="eastAsia" w:ascii="新宋体" w:hAnsi="新宋体" w:eastAsia="新宋体"/>
              </w:rPr>
              <w:t>)</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Height w:val="356" w:hRule="atLeast"/>
        </w:trPr>
        <w:tc>
          <w:tcPr>
            <w:tcW w:w="1080" w:type="dxa"/>
            <w:gridSpan w:val="2"/>
            <w:noWrap w:val="0"/>
            <w:vAlign w:val="center"/>
          </w:tcPr>
          <w:p>
            <w:pPr>
              <w:jc w:val="center"/>
              <w:rPr>
                <w:rFonts w:hint="eastAsia" w:ascii="新宋体" w:hAnsi="新宋体" w:eastAsia="新宋体"/>
              </w:rPr>
            </w:pPr>
            <w:r>
              <w:rPr>
                <w:rFonts w:hint="eastAsia" w:ascii="新宋体" w:hAnsi="新宋体" w:eastAsia="新宋体"/>
              </w:rPr>
              <w:t>功能描述</w:t>
            </w:r>
          </w:p>
        </w:tc>
        <w:tc>
          <w:tcPr>
            <w:tcW w:w="7920" w:type="dxa"/>
            <w:gridSpan w:val="5"/>
            <w:noWrap w:val="0"/>
            <w:vAlign w:val="top"/>
          </w:tcPr>
          <w:p>
            <w:pPr>
              <w:rPr>
                <w:rFonts w:hint="eastAsia" w:ascii="新宋体" w:hAnsi="新宋体" w:eastAsia="新宋体"/>
              </w:rPr>
            </w:pPr>
            <w:r>
              <w:rPr>
                <w:rFonts w:hint="eastAsia" w:ascii="新宋体" w:hAnsi="新宋体" w:eastAsia="新宋体"/>
              </w:rPr>
              <w:t>当发卡机检测到内部小卡机卡夹编号发生变化时上报（换上、换下卡夹）</w:t>
            </w:r>
          </w:p>
          <w:p>
            <w:pPr>
              <w:rPr>
                <w:rFonts w:hint="eastAsia" w:ascii="新宋体" w:hAnsi="新宋体" w:eastAsia="新宋体"/>
                <w:b/>
              </w:rPr>
            </w:pPr>
            <w:r>
              <w:rPr>
                <w:rFonts w:hint="eastAsia" w:ascii="新宋体" w:hAnsi="新宋体" w:eastAsia="新宋体"/>
                <w:b/>
              </w:rPr>
              <w:t>采用固定卡夹卡机时，卡夹门关上或打开时上报此信息帧，</w:t>
            </w:r>
          </w:p>
          <w:p>
            <w:pPr>
              <w:rPr>
                <w:rFonts w:hint="eastAsia" w:ascii="新宋体" w:hAnsi="新宋体" w:eastAsia="新宋体"/>
                <w:b/>
              </w:rPr>
            </w:pPr>
            <w:r>
              <w:rPr>
                <w:rFonts w:hint="eastAsia" w:ascii="新宋体" w:hAnsi="新宋体" w:eastAsia="新宋体"/>
                <w:b/>
              </w:rPr>
              <w:t>卡夹门关时，卡夹编号与工位号相对应，如1工位为“000001”，未设置卡数时，若有卡则卡夹卡数为“001”。</w:t>
            </w:r>
          </w:p>
          <w:p>
            <w:pPr>
              <w:rPr>
                <w:rFonts w:hint="eastAsia" w:ascii="新宋体" w:hAnsi="新宋体" w:eastAsia="新宋体"/>
                <w:b/>
              </w:rPr>
            </w:pPr>
            <w:r>
              <w:rPr>
                <w:rFonts w:hint="eastAsia" w:ascii="新宋体" w:hAnsi="新宋体" w:eastAsia="新宋体"/>
                <w:b/>
              </w:rPr>
              <w:t>卡夹门开时卡夹编号固定为“000000”，卡夹卸下时卡夹卡数为0。</w:t>
            </w:r>
          </w:p>
          <w:p>
            <w:pPr>
              <w:rPr>
                <w:rFonts w:hint="eastAsia" w:ascii="新宋体" w:hAnsi="新宋体" w:eastAsia="新宋体"/>
              </w:rPr>
            </w:pPr>
            <w:r>
              <w:rPr>
                <w:rFonts w:hint="eastAsia" w:ascii="新宋体" w:hAnsi="新宋体" w:eastAsia="新宋体"/>
              </w:rPr>
              <w:t>在收到初始化命令后，主动上报。</w:t>
            </w:r>
          </w:p>
          <w:p>
            <w:pPr>
              <w:rPr>
                <w:rFonts w:hint="eastAsia" w:ascii="新宋体" w:hAnsi="新宋体" w:eastAsia="新宋体"/>
              </w:rPr>
            </w:pPr>
            <w:r>
              <w:rPr>
                <w:rFonts w:hint="eastAsia" w:ascii="新宋体" w:hAnsi="新宋体" w:eastAsia="新宋体"/>
              </w:rPr>
              <w:t>如果未收到回应帧，间隔1s上报一次。</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Height w:val="300" w:hRule="atLeast"/>
        </w:trPr>
        <w:tc>
          <w:tcPr>
            <w:tcW w:w="1080" w:type="dxa"/>
            <w:gridSpan w:val="2"/>
            <w:noWrap w:val="0"/>
            <w:vAlign w:val="center"/>
          </w:tcPr>
          <w:p>
            <w:pPr>
              <w:jc w:val="center"/>
              <w:rPr>
                <w:rFonts w:hint="eastAsia" w:ascii="新宋体" w:hAnsi="新宋体" w:eastAsia="新宋体"/>
              </w:rPr>
            </w:pPr>
            <w:r>
              <w:rPr>
                <w:rFonts w:hint="eastAsia" w:ascii="新宋体" w:hAnsi="新宋体" w:eastAsia="新宋体"/>
              </w:rPr>
              <w:t>PC应答</w:t>
            </w:r>
          </w:p>
        </w:tc>
        <w:tc>
          <w:tcPr>
            <w:tcW w:w="7920" w:type="dxa"/>
            <w:gridSpan w:val="5"/>
            <w:noWrap w:val="0"/>
            <w:vAlign w:val="top"/>
          </w:tcPr>
          <w:p>
            <w:pPr>
              <w:rPr>
                <w:rFonts w:hint="eastAsia" w:ascii="新宋体" w:hAnsi="新宋体" w:eastAsia="新宋体"/>
              </w:rPr>
            </w:pPr>
            <w:r>
              <w:rPr>
                <w:rFonts w:hint="eastAsia" w:ascii="新宋体" w:hAnsi="新宋体" w:eastAsia="新宋体"/>
              </w:rPr>
              <w:t>正负应答帧</w:t>
            </w:r>
          </w:p>
        </w:tc>
      </w:tr>
    </w:tbl>
    <w:p>
      <w:pPr>
        <w:ind w:firstLine="539" w:firstLineChars="257"/>
        <w:rPr>
          <w:rFonts w:hint="eastAsia" w:ascii="新宋体" w:hAnsi="新宋体" w:eastAsia="新宋体"/>
        </w:rPr>
      </w:pPr>
      <w:r>
        <w:rPr>
          <w:rFonts w:hint="eastAsia" w:ascii="新宋体" w:hAnsi="新宋体" w:eastAsia="新宋体"/>
        </w:rPr>
        <w:t>注：卡夹号保存在信息扭扣的第1扇区</w:t>
      </w:r>
      <w:r>
        <w:rPr>
          <w:rFonts w:ascii="新宋体" w:hAnsi="新宋体" w:eastAsia="新宋体"/>
        </w:rPr>
        <w:t>(0x10)</w:t>
      </w:r>
      <w:r>
        <w:rPr>
          <w:rFonts w:hint="eastAsia" w:ascii="新宋体" w:hAnsi="新宋体" w:eastAsia="新宋体"/>
        </w:rPr>
        <w:t>，长度为6，以</w:t>
      </w:r>
      <w:r>
        <w:rPr>
          <w:rFonts w:ascii="新宋体" w:hAnsi="新宋体" w:eastAsia="新宋体"/>
        </w:rPr>
        <w:t>0-9</w:t>
      </w:r>
      <w:r>
        <w:rPr>
          <w:rFonts w:hint="eastAsia" w:ascii="新宋体" w:hAnsi="新宋体" w:eastAsia="新宋体"/>
        </w:rPr>
        <w:t>的ASCII码表示，如卡夹号为</w:t>
      </w:r>
      <w:r>
        <w:rPr>
          <w:rFonts w:ascii="新宋体" w:hAnsi="新宋体" w:eastAsia="新宋体"/>
        </w:rPr>
        <w:t>123456,</w:t>
      </w:r>
      <w:r>
        <w:rPr>
          <w:rFonts w:hint="eastAsia" w:ascii="新宋体" w:hAnsi="新宋体" w:eastAsia="新宋体"/>
        </w:rPr>
        <w:t>则在该扇区实际写入的内容为：</w:t>
      </w:r>
      <w:r>
        <w:rPr>
          <w:rFonts w:ascii="新宋体" w:hAnsi="新宋体" w:eastAsia="新宋体"/>
        </w:rPr>
        <w:t>31 32 33 34 35 36</w:t>
      </w:r>
      <w:r>
        <w:rPr>
          <w:rFonts w:hint="eastAsia" w:ascii="新宋体" w:hAnsi="新宋体" w:eastAsia="新宋体"/>
        </w:rPr>
        <w:t>。 为123则实际写入内容应为3</w:t>
      </w:r>
      <w:r>
        <w:rPr>
          <w:rFonts w:ascii="新宋体" w:hAnsi="新宋体" w:eastAsia="新宋体"/>
        </w:rPr>
        <w:t>0</w:t>
      </w:r>
      <w:r>
        <w:rPr>
          <w:rFonts w:hint="eastAsia" w:ascii="新宋体" w:hAnsi="新宋体" w:eastAsia="新宋体"/>
        </w:rPr>
        <w:t xml:space="preserve"> 3</w:t>
      </w:r>
      <w:r>
        <w:rPr>
          <w:rFonts w:ascii="新宋体" w:hAnsi="新宋体" w:eastAsia="新宋体"/>
        </w:rPr>
        <w:t>0</w:t>
      </w:r>
      <w:r>
        <w:rPr>
          <w:rFonts w:hint="eastAsia" w:ascii="新宋体" w:hAnsi="新宋体" w:eastAsia="新宋体"/>
        </w:rPr>
        <w:t xml:space="preserve"> 3</w:t>
      </w:r>
      <w:r>
        <w:rPr>
          <w:rFonts w:ascii="新宋体" w:hAnsi="新宋体" w:eastAsia="新宋体"/>
        </w:rPr>
        <w:t>0</w:t>
      </w:r>
      <w:r>
        <w:rPr>
          <w:rFonts w:hint="eastAsia" w:ascii="新宋体" w:hAnsi="新宋体" w:eastAsia="新宋体"/>
        </w:rPr>
        <w:t xml:space="preserve"> 3</w:t>
      </w:r>
      <w:r>
        <w:rPr>
          <w:rFonts w:ascii="新宋体" w:hAnsi="新宋体" w:eastAsia="新宋体"/>
        </w:rPr>
        <w:t>1</w:t>
      </w:r>
      <w:r>
        <w:rPr>
          <w:rFonts w:hint="eastAsia" w:ascii="新宋体" w:hAnsi="新宋体" w:eastAsia="新宋体"/>
        </w:rPr>
        <w:t xml:space="preserve"> 3</w:t>
      </w:r>
      <w:r>
        <w:rPr>
          <w:rFonts w:ascii="新宋体" w:hAnsi="新宋体" w:eastAsia="新宋体"/>
        </w:rPr>
        <w:t>2</w:t>
      </w:r>
      <w:r>
        <w:rPr>
          <w:rFonts w:hint="eastAsia" w:ascii="新宋体" w:hAnsi="新宋体" w:eastAsia="新宋体"/>
        </w:rPr>
        <w:t xml:space="preserve"> 3</w:t>
      </w:r>
      <w:r>
        <w:rPr>
          <w:rFonts w:ascii="新宋体" w:hAnsi="新宋体" w:eastAsia="新宋体"/>
        </w:rPr>
        <w:t xml:space="preserve">3   </w:t>
      </w:r>
      <w:r>
        <w:rPr>
          <w:rFonts w:hint="eastAsia" w:ascii="新宋体" w:hAnsi="新宋体" w:eastAsia="新宋体"/>
        </w:rPr>
        <w:t>（采用小卡机命令</w:t>
      </w:r>
      <w:r>
        <w:rPr>
          <w:rFonts w:ascii="新宋体" w:hAnsi="新宋体" w:eastAsia="新宋体"/>
        </w:rPr>
        <w:t>b6,10,06）</w:t>
      </w:r>
    </w:p>
    <w:p>
      <w:pPr>
        <w:spacing w:line="360" w:lineRule="auto"/>
        <w:ind w:left="420"/>
        <w:outlineLvl w:val="0"/>
        <w:rPr>
          <w:rFonts w:hint="eastAsia" w:ascii="新宋体" w:hAnsi="新宋体" w:eastAsia="新宋体"/>
          <w:b/>
          <w:bCs/>
          <w:sz w:val="24"/>
        </w:rPr>
      </w:pPr>
      <w:r>
        <w:rPr>
          <w:rFonts w:hint="eastAsia" w:ascii="新宋体" w:hAnsi="新宋体" w:eastAsia="新宋体"/>
          <w:b/>
          <w:bCs/>
          <w:sz w:val="24"/>
        </w:rPr>
        <w:t>4.</w:t>
      </w:r>
      <w:r>
        <w:rPr>
          <w:rFonts w:hint="eastAsia" w:ascii="新宋体" w:hAnsi="新宋体" w:eastAsia="新宋体"/>
          <w:b/>
          <w:bCs/>
          <w:sz w:val="24"/>
          <w:lang w:val="en-US" w:eastAsia="zh-CN"/>
        </w:rPr>
        <w:t>7出口收卡</w:t>
      </w:r>
      <w:r>
        <w:rPr>
          <w:rFonts w:hint="eastAsia" w:ascii="新宋体" w:hAnsi="新宋体" w:eastAsia="新宋体"/>
          <w:b/>
          <w:bCs/>
          <w:sz w:val="24"/>
        </w:rPr>
        <w:t>信息(4</w:t>
      </w:r>
      <w:r>
        <w:rPr>
          <w:rFonts w:hint="eastAsia" w:ascii="新宋体" w:hAnsi="新宋体" w:eastAsia="新宋体"/>
          <w:b/>
          <w:bCs/>
          <w:sz w:val="24"/>
          <w:lang w:val="en-US" w:eastAsia="zh-CN"/>
        </w:rPr>
        <w:t>7</w:t>
      </w:r>
      <w:r>
        <w:rPr>
          <w:rFonts w:hint="eastAsia" w:ascii="新宋体" w:hAnsi="新宋体" w:eastAsia="新宋体"/>
          <w:b/>
          <w:bCs/>
          <w:sz w:val="24"/>
        </w:rPr>
        <w:t>H)帧</w:t>
      </w:r>
    </w:p>
    <w:tbl>
      <w:tblPr>
        <w:tblStyle w:val="5"/>
        <w:tblW w:w="9000" w:type="dxa"/>
        <w:tblInd w:w="108" w:type="dxa"/>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540"/>
        <w:gridCol w:w="540"/>
        <w:gridCol w:w="900"/>
        <w:gridCol w:w="720"/>
        <w:gridCol w:w="540"/>
        <w:gridCol w:w="4500"/>
        <w:gridCol w:w="1260"/>
      </w:tblGrid>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noWrap w:val="0"/>
            <w:vAlign w:val="center"/>
          </w:tcPr>
          <w:p>
            <w:pPr>
              <w:jc w:val="center"/>
              <w:rPr>
                <w:rFonts w:hint="eastAsia" w:ascii="新宋体" w:hAnsi="新宋体" w:eastAsia="新宋体"/>
                <w:b/>
                <w:bCs/>
              </w:rPr>
            </w:pPr>
            <w:r>
              <w:rPr>
                <w:rFonts w:hint="eastAsia" w:ascii="新宋体" w:hAnsi="新宋体" w:eastAsia="新宋体"/>
                <w:b/>
                <w:bCs/>
              </w:rPr>
              <w:t>位置</w:t>
            </w:r>
          </w:p>
        </w:tc>
        <w:tc>
          <w:tcPr>
            <w:tcW w:w="540" w:type="dxa"/>
            <w:noWrap w:val="0"/>
            <w:vAlign w:val="center"/>
          </w:tcPr>
          <w:p>
            <w:pPr>
              <w:jc w:val="center"/>
              <w:rPr>
                <w:rFonts w:hint="eastAsia" w:ascii="新宋体" w:hAnsi="新宋体" w:eastAsia="新宋体"/>
                <w:b/>
                <w:bCs/>
              </w:rPr>
            </w:pPr>
            <w:r>
              <w:rPr>
                <w:rFonts w:hint="eastAsia" w:ascii="新宋体" w:hAnsi="新宋体" w:eastAsia="新宋体"/>
                <w:b/>
                <w:bCs/>
              </w:rPr>
              <w:t>长度</w:t>
            </w:r>
          </w:p>
        </w:tc>
        <w:tc>
          <w:tcPr>
            <w:tcW w:w="900" w:type="dxa"/>
            <w:noWrap w:val="0"/>
            <w:vAlign w:val="center"/>
          </w:tcPr>
          <w:p>
            <w:pPr>
              <w:jc w:val="center"/>
              <w:rPr>
                <w:rFonts w:hint="eastAsia" w:ascii="新宋体" w:hAnsi="新宋体" w:eastAsia="新宋体"/>
                <w:b/>
                <w:bCs/>
              </w:rPr>
            </w:pPr>
            <w:r>
              <w:rPr>
                <w:rFonts w:hint="eastAsia" w:ascii="新宋体" w:hAnsi="新宋体" w:eastAsia="新宋体"/>
                <w:b/>
                <w:bCs/>
              </w:rPr>
              <w:t>数据</w:t>
            </w:r>
          </w:p>
        </w:tc>
        <w:tc>
          <w:tcPr>
            <w:tcW w:w="5760" w:type="dxa"/>
            <w:gridSpan w:val="3"/>
            <w:noWrap w:val="0"/>
            <w:vAlign w:val="center"/>
          </w:tcPr>
          <w:p>
            <w:pPr>
              <w:jc w:val="center"/>
              <w:rPr>
                <w:rFonts w:hint="eastAsia" w:ascii="新宋体" w:hAnsi="新宋体" w:eastAsia="新宋体"/>
                <w:b/>
                <w:bCs/>
              </w:rPr>
            </w:pPr>
            <w:r>
              <w:rPr>
                <w:rFonts w:hint="eastAsia" w:ascii="新宋体" w:hAnsi="新宋体" w:eastAsia="新宋体"/>
                <w:b/>
                <w:bCs/>
              </w:rPr>
              <w:t>说   明</w:t>
            </w:r>
          </w:p>
        </w:tc>
        <w:tc>
          <w:tcPr>
            <w:tcW w:w="1260" w:type="dxa"/>
            <w:noWrap w:val="0"/>
            <w:vAlign w:val="center"/>
          </w:tcPr>
          <w:p>
            <w:pPr>
              <w:jc w:val="center"/>
              <w:rPr>
                <w:rFonts w:hint="eastAsia" w:ascii="新宋体" w:hAnsi="新宋体" w:eastAsia="新宋体"/>
                <w:b/>
                <w:bCs/>
              </w:rPr>
            </w:pPr>
            <w:r>
              <w:rPr>
                <w:rFonts w:hint="eastAsia" w:ascii="新宋体" w:hAnsi="新宋体" w:eastAsia="新宋体"/>
                <w:b/>
                <w:bCs/>
              </w:rPr>
              <w:t>备注</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0</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STX</w:t>
            </w:r>
          </w:p>
        </w:tc>
        <w:tc>
          <w:tcPr>
            <w:tcW w:w="5760" w:type="dxa"/>
            <w:gridSpan w:val="3"/>
            <w:shd w:val="clear" w:color="auto" w:fill="E6E6E6"/>
            <w:noWrap w:val="0"/>
            <w:vAlign w:val="top"/>
          </w:tcPr>
          <w:p>
            <w:pPr>
              <w:rPr>
                <w:rFonts w:hint="eastAsia" w:ascii="新宋体" w:hAnsi="新宋体" w:eastAsia="新宋体"/>
              </w:rPr>
            </w:pPr>
            <w:r>
              <w:rPr>
                <w:rFonts w:hint="eastAsia" w:ascii="新宋体" w:hAnsi="新宋体" w:eastAsia="新宋体"/>
              </w:rPr>
              <w:t>3CH(字符</w:t>
            </w:r>
            <w:r>
              <w:rPr>
                <w:rFonts w:ascii="新宋体" w:hAnsi="新宋体" w:eastAsia="新宋体"/>
              </w:rPr>
              <w:t>’</w:t>
            </w:r>
            <w:r>
              <w:rPr>
                <w:rFonts w:hint="eastAsia" w:ascii="新宋体" w:hAnsi="新宋体" w:eastAsia="新宋体"/>
              </w:rPr>
              <w:t>&lt;</w:t>
            </w:r>
            <w:r>
              <w:rPr>
                <w:rFonts w:ascii="新宋体" w:hAnsi="新宋体" w:eastAsia="新宋体"/>
              </w:rPr>
              <w:t>’</w:t>
            </w:r>
            <w:r>
              <w:rPr>
                <w:rFonts w:hint="eastAsia" w:ascii="新宋体" w:hAnsi="新宋体" w:eastAsia="新宋体"/>
              </w:rPr>
              <w:t>)</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color w:val="000000"/>
              </w:rPr>
              <w:t>RSCTL</w:t>
            </w:r>
          </w:p>
        </w:tc>
        <w:tc>
          <w:tcPr>
            <w:tcW w:w="5760" w:type="dxa"/>
            <w:gridSpan w:val="3"/>
            <w:shd w:val="clear" w:color="auto" w:fill="E6E6E6"/>
            <w:noWrap w:val="0"/>
            <w:vAlign w:val="top"/>
          </w:tcPr>
          <w:p>
            <w:pPr>
              <w:rPr>
                <w:rFonts w:hint="eastAsia" w:ascii="新宋体" w:hAnsi="新宋体" w:eastAsia="新宋体"/>
              </w:rPr>
            </w:pPr>
            <w:r>
              <w:rPr>
                <w:rFonts w:hint="eastAsia" w:ascii="新宋体" w:hAnsi="新宋体" w:eastAsia="新宋体"/>
                <w:szCs w:val="21"/>
              </w:rPr>
              <w:t>帧序列号，1个字节，‘0’到‘9’依次循环</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2</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CTL</w:t>
            </w:r>
          </w:p>
        </w:tc>
        <w:tc>
          <w:tcPr>
            <w:tcW w:w="5760" w:type="dxa"/>
            <w:gridSpan w:val="3"/>
            <w:shd w:val="clear" w:color="auto" w:fill="E6E6E6"/>
            <w:noWrap w:val="0"/>
            <w:vAlign w:val="top"/>
          </w:tcPr>
          <w:p>
            <w:pPr>
              <w:rPr>
                <w:rFonts w:hint="eastAsia" w:ascii="新宋体" w:hAnsi="新宋体" w:eastAsia="新宋体"/>
              </w:rPr>
            </w:pPr>
            <w:r>
              <w:rPr>
                <w:rFonts w:hint="eastAsia" w:ascii="新宋体" w:hAnsi="新宋体" w:eastAsia="新宋体"/>
              </w:rPr>
              <w:t>4</w:t>
            </w:r>
            <w:r>
              <w:rPr>
                <w:rFonts w:hint="eastAsia" w:ascii="新宋体" w:hAnsi="新宋体" w:eastAsia="新宋体"/>
                <w:lang w:val="en-US" w:eastAsia="zh-CN"/>
              </w:rPr>
              <w:t>7</w:t>
            </w:r>
            <w:r>
              <w:rPr>
                <w:rFonts w:hint="eastAsia" w:ascii="新宋体" w:hAnsi="新宋体" w:eastAsia="新宋体"/>
              </w:rPr>
              <w:t>H(字符</w:t>
            </w:r>
            <w:r>
              <w:rPr>
                <w:rFonts w:ascii="新宋体" w:hAnsi="新宋体" w:eastAsia="新宋体"/>
              </w:rPr>
              <w:t>’</w:t>
            </w:r>
            <w:r>
              <w:rPr>
                <w:rFonts w:hint="eastAsia" w:ascii="新宋体" w:hAnsi="新宋体" w:eastAsia="新宋体"/>
                <w:lang w:val="en-US" w:eastAsia="zh-CN"/>
              </w:rPr>
              <w:t>G</w:t>
            </w:r>
            <w:r>
              <w:rPr>
                <w:rFonts w:ascii="新宋体" w:hAnsi="新宋体" w:eastAsia="新宋体"/>
              </w:rPr>
              <w:t>’</w:t>
            </w:r>
            <w:r>
              <w:rPr>
                <w:rFonts w:hint="eastAsia" w:ascii="新宋体" w:hAnsi="新宋体" w:eastAsia="新宋体"/>
              </w:rPr>
              <w:t>)</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540" w:type="dxa"/>
            <w:vMerge w:val="restart"/>
            <w:noWrap w:val="0"/>
            <w:vAlign w:val="center"/>
          </w:tcPr>
          <w:p>
            <w:pPr>
              <w:jc w:val="center"/>
              <w:rPr>
                <w:rFonts w:hint="eastAsia" w:ascii="新宋体" w:hAnsi="新宋体" w:eastAsia="新宋体"/>
              </w:rPr>
            </w:pPr>
            <w:r>
              <w:rPr>
                <w:rFonts w:hint="eastAsia" w:ascii="新宋体" w:hAnsi="新宋体" w:eastAsia="新宋体"/>
              </w:rPr>
              <w:t>3</w:t>
            </w:r>
          </w:p>
          <w:p>
            <w:pPr>
              <w:jc w:val="center"/>
              <w:rPr>
                <w:rFonts w:hint="eastAsia" w:ascii="新宋体" w:hAnsi="新宋体" w:eastAsia="新宋体"/>
              </w:rPr>
            </w:pPr>
            <w:r>
              <w:rPr>
                <w:rFonts w:hint="eastAsia" w:ascii="新宋体" w:hAnsi="新宋体" w:eastAsia="新宋体"/>
              </w:rPr>
              <w:t>~</w:t>
            </w:r>
          </w:p>
          <w:p>
            <w:pPr>
              <w:jc w:val="center"/>
              <w:rPr>
                <w:rFonts w:hint="eastAsia" w:ascii="新宋体" w:hAnsi="新宋体" w:eastAsia="新宋体"/>
              </w:rPr>
            </w:pPr>
            <w:r>
              <w:rPr>
                <w:rFonts w:hint="eastAsia" w:ascii="新宋体" w:hAnsi="新宋体" w:eastAsia="新宋体"/>
              </w:rPr>
              <w:t>4</w:t>
            </w:r>
          </w:p>
        </w:tc>
        <w:tc>
          <w:tcPr>
            <w:tcW w:w="540" w:type="dxa"/>
            <w:vMerge w:val="restart"/>
            <w:noWrap w:val="0"/>
            <w:vAlign w:val="center"/>
          </w:tcPr>
          <w:p>
            <w:pPr>
              <w:jc w:val="center"/>
              <w:rPr>
                <w:rFonts w:hint="eastAsia" w:ascii="新宋体" w:hAnsi="新宋体" w:eastAsia="新宋体"/>
              </w:rPr>
            </w:pPr>
            <w:r>
              <w:rPr>
                <w:rFonts w:hint="eastAsia" w:ascii="新宋体" w:hAnsi="新宋体" w:eastAsia="新宋体"/>
              </w:rPr>
              <w:t>2</w:t>
            </w:r>
          </w:p>
        </w:tc>
        <w:tc>
          <w:tcPr>
            <w:tcW w:w="900" w:type="dxa"/>
            <w:vMerge w:val="restart"/>
            <w:noWrap w:val="0"/>
            <w:vAlign w:val="center"/>
          </w:tcPr>
          <w:p>
            <w:pPr>
              <w:jc w:val="center"/>
              <w:rPr>
                <w:rFonts w:hint="eastAsia" w:ascii="新宋体" w:hAnsi="新宋体" w:eastAsia="新宋体"/>
              </w:rPr>
            </w:pPr>
            <w:r>
              <w:rPr>
                <w:rFonts w:hint="eastAsia" w:ascii="新宋体" w:hAnsi="新宋体" w:eastAsia="新宋体"/>
              </w:rPr>
              <w:t>DATA</w:t>
            </w:r>
          </w:p>
        </w:tc>
        <w:tc>
          <w:tcPr>
            <w:tcW w:w="720" w:type="dxa"/>
            <w:noWrap w:val="0"/>
            <w:vAlign w:val="center"/>
          </w:tcPr>
          <w:p>
            <w:pPr>
              <w:jc w:val="center"/>
              <w:rPr>
                <w:rFonts w:hint="eastAsia" w:ascii="新宋体" w:hAnsi="新宋体" w:eastAsia="新宋体"/>
              </w:rPr>
            </w:pPr>
            <w:r>
              <w:rPr>
                <w:rFonts w:hint="eastAsia" w:ascii="新宋体" w:hAnsi="新宋体" w:eastAsia="新宋体"/>
              </w:rPr>
              <w:t>位置</w:t>
            </w:r>
          </w:p>
        </w:tc>
        <w:tc>
          <w:tcPr>
            <w:tcW w:w="540" w:type="dxa"/>
            <w:noWrap w:val="0"/>
            <w:vAlign w:val="center"/>
          </w:tcPr>
          <w:p>
            <w:pPr>
              <w:jc w:val="center"/>
              <w:rPr>
                <w:rFonts w:hint="eastAsia" w:ascii="新宋体" w:hAnsi="新宋体" w:eastAsia="新宋体"/>
              </w:rPr>
            </w:pPr>
            <w:r>
              <w:rPr>
                <w:rFonts w:hint="eastAsia" w:ascii="新宋体" w:hAnsi="新宋体" w:eastAsia="新宋体"/>
              </w:rPr>
              <w:t>长度</w:t>
            </w:r>
          </w:p>
        </w:tc>
        <w:tc>
          <w:tcPr>
            <w:tcW w:w="4500" w:type="dxa"/>
            <w:noWrap w:val="0"/>
            <w:vAlign w:val="center"/>
          </w:tcPr>
          <w:p>
            <w:pPr>
              <w:rPr>
                <w:rFonts w:hint="eastAsia" w:ascii="新宋体" w:hAnsi="新宋体" w:eastAsia="新宋体"/>
              </w:rPr>
            </w:pPr>
            <w:r>
              <w:rPr>
                <w:rFonts w:hint="eastAsia" w:ascii="新宋体" w:hAnsi="新宋体" w:eastAsia="新宋体"/>
              </w:rPr>
              <w:t>说明</w:t>
            </w:r>
          </w:p>
        </w:tc>
        <w:tc>
          <w:tcPr>
            <w:tcW w:w="1260" w:type="dxa"/>
            <w:noWrap w:val="0"/>
            <w:vAlign w:val="center"/>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540" w:type="dxa"/>
            <w:vMerge w:val="continue"/>
            <w:noWrap w:val="0"/>
            <w:vAlign w:val="center"/>
          </w:tcPr>
          <w:p>
            <w:pPr>
              <w:jc w:val="center"/>
              <w:rPr>
                <w:rFonts w:hint="eastAsia" w:ascii="新宋体" w:hAnsi="新宋体" w:eastAsia="新宋体"/>
              </w:rPr>
            </w:pPr>
          </w:p>
        </w:tc>
        <w:tc>
          <w:tcPr>
            <w:tcW w:w="540" w:type="dxa"/>
            <w:vMerge w:val="continue"/>
            <w:noWrap w:val="0"/>
            <w:vAlign w:val="center"/>
          </w:tcPr>
          <w:p>
            <w:pPr>
              <w:jc w:val="center"/>
              <w:rPr>
                <w:rFonts w:hint="eastAsia" w:ascii="新宋体" w:hAnsi="新宋体" w:eastAsia="新宋体"/>
              </w:rPr>
            </w:pPr>
          </w:p>
        </w:tc>
        <w:tc>
          <w:tcPr>
            <w:tcW w:w="900" w:type="dxa"/>
            <w:vMerge w:val="continue"/>
            <w:noWrap w:val="0"/>
            <w:vAlign w:val="center"/>
          </w:tcPr>
          <w:p>
            <w:pPr>
              <w:jc w:val="center"/>
              <w:rPr>
                <w:rFonts w:hint="eastAsia" w:ascii="新宋体" w:hAnsi="新宋体" w:eastAsia="新宋体"/>
              </w:rPr>
            </w:pPr>
          </w:p>
        </w:tc>
        <w:tc>
          <w:tcPr>
            <w:tcW w:w="720" w:type="dxa"/>
            <w:noWrap w:val="0"/>
            <w:vAlign w:val="center"/>
          </w:tcPr>
          <w:p>
            <w:pPr>
              <w:jc w:val="center"/>
              <w:rPr>
                <w:rFonts w:hint="eastAsia" w:ascii="新宋体" w:hAnsi="新宋体" w:eastAsia="新宋体"/>
                <w:sz w:val="18"/>
              </w:rPr>
            </w:pPr>
            <w:r>
              <w:rPr>
                <w:rFonts w:hint="eastAsia" w:ascii="新宋体" w:hAnsi="新宋体" w:eastAsia="新宋体"/>
                <w:sz w:val="18"/>
              </w:rPr>
              <w:t>0</w:t>
            </w:r>
          </w:p>
        </w:tc>
        <w:tc>
          <w:tcPr>
            <w:tcW w:w="540" w:type="dxa"/>
            <w:noWrap w:val="0"/>
            <w:vAlign w:val="center"/>
          </w:tcPr>
          <w:p>
            <w:pPr>
              <w:jc w:val="center"/>
              <w:rPr>
                <w:rFonts w:hint="eastAsia" w:ascii="新宋体" w:hAnsi="新宋体" w:eastAsia="新宋体"/>
                <w:sz w:val="18"/>
              </w:rPr>
            </w:pPr>
            <w:r>
              <w:rPr>
                <w:rFonts w:hint="eastAsia" w:ascii="新宋体" w:hAnsi="新宋体" w:eastAsia="新宋体"/>
                <w:sz w:val="18"/>
              </w:rPr>
              <w:t>1</w:t>
            </w:r>
          </w:p>
        </w:tc>
        <w:tc>
          <w:tcPr>
            <w:tcW w:w="4500" w:type="dxa"/>
            <w:noWrap w:val="0"/>
            <w:vAlign w:val="center"/>
          </w:tcPr>
          <w:p>
            <w:pPr>
              <w:rPr>
                <w:rFonts w:hint="eastAsia" w:ascii="新宋体" w:hAnsi="新宋体" w:eastAsia="新宋体"/>
                <w:sz w:val="18"/>
              </w:rPr>
            </w:pPr>
            <w:r>
              <w:rPr>
                <w:rFonts w:hint="eastAsia" w:ascii="新宋体" w:hAnsi="新宋体" w:eastAsia="新宋体"/>
                <w:sz w:val="18"/>
              </w:rPr>
              <w:t>工位信息：31H上工位；32H为下工位；</w:t>
            </w:r>
          </w:p>
        </w:tc>
        <w:tc>
          <w:tcPr>
            <w:tcW w:w="1260" w:type="dxa"/>
            <w:noWrap w:val="0"/>
            <w:vAlign w:val="center"/>
          </w:tcPr>
          <w:p>
            <w:pPr>
              <w:rPr>
                <w:rFonts w:hint="eastAsia" w:ascii="新宋体" w:hAnsi="新宋体" w:eastAsia="新宋体"/>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540" w:type="dxa"/>
            <w:vMerge w:val="continue"/>
            <w:noWrap w:val="0"/>
            <w:vAlign w:val="center"/>
          </w:tcPr>
          <w:p>
            <w:pPr>
              <w:jc w:val="center"/>
              <w:rPr>
                <w:rFonts w:hint="eastAsia" w:ascii="新宋体" w:hAnsi="新宋体" w:eastAsia="新宋体"/>
              </w:rPr>
            </w:pPr>
          </w:p>
        </w:tc>
        <w:tc>
          <w:tcPr>
            <w:tcW w:w="540" w:type="dxa"/>
            <w:vMerge w:val="continue"/>
            <w:noWrap w:val="0"/>
            <w:vAlign w:val="center"/>
          </w:tcPr>
          <w:p>
            <w:pPr>
              <w:jc w:val="center"/>
              <w:rPr>
                <w:rFonts w:hint="eastAsia" w:ascii="新宋体" w:hAnsi="新宋体" w:eastAsia="新宋体"/>
              </w:rPr>
            </w:pPr>
          </w:p>
        </w:tc>
        <w:tc>
          <w:tcPr>
            <w:tcW w:w="900" w:type="dxa"/>
            <w:vMerge w:val="continue"/>
            <w:noWrap w:val="0"/>
            <w:vAlign w:val="center"/>
          </w:tcPr>
          <w:p>
            <w:pPr>
              <w:jc w:val="center"/>
              <w:rPr>
                <w:rFonts w:hint="eastAsia" w:ascii="新宋体" w:hAnsi="新宋体" w:eastAsia="新宋体"/>
              </w:rPr>
            </w:pPr>
          </w:p>
        </w:tc>
        <w:tc>
          <w:tcPr>
            <w:tcW w:w="720" w:type="dxa"/>
            <w:noWrap w:val="0"/>
            <w:vAlign w:val="center"/>
          </w:tcPr>
          <w:p>
            <w:pPr>
              <w:jc w:val="center"/>
              <w:rPr>
                <w:rFonts w:hint="eastAsia" w:ascii="新宋体" w:hAnsi="新宋体" w:eastAsia="新宋体"/>
                <w:sz w:val="18"/>
              </w:rPr>
            </w:pPr>
            <w:r>
              <w:rPr>
                <w:rFonts w:hint="eastAsia" w:ascii="新宋体" w:hAnsi="新宋体" w:eastAsia="新宋体"/>
                <w:sz w:val="18"/>
              </w:rPr>
              <w:t>1</w:t>
            </w:r>
          </w:p>
        </w:tc>
        <w:tc>
          <w:tcPr>
            <w:tcW w:w="540" w:type="dxa"/>
            <w:noWrap w:val="0"/>
            <w:vAlign w:val="center"/>
          </w:tcPr>
          <w:p>
            <w:pPr>
              <w:jc w:val="center"/>
              <w:rPr>
                <w:rFonts w:hint="eastAsia" w:ascii="新宋体" w:hAnsi="新宋体" w:eastAsia="新宋体"/>
                <w:sz w:val="18"/>
              </w:rPr>
            </w:pPr>
            <w:r>
              <w:rPr>
                <w:rFonts w:hint="eastAsia" w:ascii="新宋体" w:hAnsi="新宋体" w:eastAsia="新宋体"/>
                <w:sz w:val="18"/>
              </w:rPr>
              <w:t>1</w:t>
            </w:r>
          </w:p>
        </w:tc>
        <w:tc>
          <w:tcPr>
            <w:tcW w:w="4500" w:type="dxa"/>
            <w:noWrap w:val="0"/>
            <w:vAlign w:val="center"/>
          </w:tcPr>
          <w:p>
            <w:pPr>
              <w:rPr>
                <w:rFonts w:hint="eastAsia" w:ascii="新宋体" w:hAnsi="新宋体" w:eastAsia="新宋体"/>
                <w:sz w:val="18"/>
              </w:rPr>
            </w:pPr>
            <w:r>
              <w:rPr>
                <w:rFonts w:hint="eastAsia" w:ascii="新宋体" w:hAnsi="新宋体" w:eastAsia="新宋体"/>
                <w:sz w:val="18"/>
              </w:rPr>
              <w:t>当前卡机编号：30H无；31H为1#机；32H为2#机；33H为3#机；34为4#机；</w:t>
            </w:r>
          </w:p>
        </w:tc>
        <w:tc>
          <w:tcPr>
            <w:tcW w:w="1260" w:type="dxa"/>
            <w:noWrap w:val="0"/>
            <w:vAlign w:val="center"/>
          </w:tcPr>
          <w:p>
            <w:pPr>
              <w:rPr>
                <w:rFonts w:hint="eastAsia" w:ascii="新宋体" w:hAnsi="新宋体" w:eastAsia="新宋体"/>
                <w:sz w:val="18"/>
              </w:rPr>
            </w:pPr>
            <w:r>
              <w:rPr>
                <w:rFonts w:hint="eastAsia" w:ascii="新宋体" w:hAnsi="新宋体" w:eastAsia="新宋体"/>
                <w:sz w:val="18"/>
              </w:rPr>
              <w:t>为该信息帧上报时实际的当前卡机编号</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5</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ETX</w:t>
            </w:r>
          </w:p>
        </w:tc>
        <w:tc>
          <w:tcPr>
            <w:tcW w:w="5760" w:type="dxa"/>
            <w:gridSpan w:val="3"/>
            <w:shd w:val="clear" w:color="auto" w:fill="E6E6E6"/>
            <w:noWrap w:val="0"/>
            <w:vAlign w:val="top"/>
          </w:tcPr>
          <w:p>
            <w:pPr>
              <w:rPr>
                <w:rFonts w:hint="eastAsia" w:ascii="新宋体" w:hAnsi="新宋体" w:eastAsia="新宋体"/>
              </w:rPr>
            </w:pPr>
            <w:r>
              <w:rPr>
                <w:rFonts w:hint="eastAsia" w:ascii="新宋体" w:hAnsi="新宋体" w:eastAsia="新宋体"/>
              </w:rPr>
              <w:t>3EH(字符</w:t>
            </w:r>
            <w:r>
              <w:rPr>
                <w:rFonts w:ascii="新宋体" w:hAnsi="新宋体" w:eastAsia="新宋体"/>
              </w:rPr>
              <w:t>’</w:t>
            </w:r>
            <w:r>
              <w:rPr>
                <w:rFonts w:hint="eastAsia" w:ascii="新宋体" w:hAnsi="新宋体" w:eastAsia="新宋体"/>
              </w:rPr>
              <w:t>&gt;</w:t>
            </w:r>
            <w:r>
              <w:rPr>
                <w:rFonts w:ascii="新宋体" w:hAnsi="新宋体" w:eastAsia="新宋体"/>
              </w:rPr>
              <w:t>’</w:t>
            </w:r>
            <w:r>
              <w:rPr>
                <w:rFonts w:hint="eastAsia" w:ascii="新宋体" w:hAnsi="新宋体" w:eastAsia="新宋体"/>
              </w:rPr>
              <w:t>)</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1080" w:type="dxa"/>
            <w:gridSpan w:val="2"/>
            <w:noWrap w:val="0"/>
            <w:vAlign w:val="center"/>
          </w:tcPr>
          <w:p>
            <w:pPr>
              <w:jc w:val="center"/>
              <w:rPr>
                <w:rFonts w:hint="eastAsia" w:ascii="新宋体" w:hAnsi="新宋体" w:eastAsia="新宋体"/>
              </w:rPr>
            </w:pPr>
            <w:r>
              <w:rPr>
                <w:rFonts w:hint="eastAsia" w:ascii="新宋体" w:hAnsi="新宋体" w:eastAsia="新宋体"/>
              </w:rPr>
              <w:t>功能描述</w:t>
            </w:r>
          </w:p>
        </w:tc>
        <w:tc>
          <w:tcPr>
            <w:tcW w:w="7920" w:type="dxa"/>
            <w:gridSpan w:val="5"/>
            <w:noWrap w:val="0"/>
            <w:vAlign w:val="top"/>
          </w:tcPr>
          <w:p>
            <w:pPr>
              <w:rPr>
                <w:rFonts w:hint="eastAsia" w:ascii="新宋体" w:hAnsi="新宋体" w:eastAsia="新宋体"/>
              </w:rPr>
            </w:pPr>
            <w:r>
              <w:rPr>
                <w:rFonts w:hint="eastAsia" w:ascii="新宋体" w:hAnsi="新宋体" w:eastAsia="新宋体"/>
              </w:rPr>
              <w:t>当卡机</w:t>
            </w:r>
            <w:r>
              <w:rPr>
                <w:rFonts w:hint="eastAsia" w:ascii="新宋体" w:hAnsi="新宋体" w:eastAsia="新宋体"/>
                <w:lang w:val="en-US" w:eastAsia="zh-CN"/>
              </w:rPr>
              <w:t>收</w:t>
            </w:r>
            <w:r>
              <w:rPr>
                <w:rFonts w:hint="eastAsia" w:ascii="新宋体" w:hAnsi="新宋体" w:eastAsia="新宋体"/>
              </w:rPr>
              <w:t>卡时上报该信息帧；</w:t>
            </w:r>
          </w:p>
          <w:p>
            <w:pPr>
              <w:rPr>
                <w:rFonts w:hint="eastAsia" w:ascii="新宋体" w:hAnsi="新宋体" w:eastAsia="新宋体"/>
              </w:rPr>
            </w:pPr>
            <w:r>
              <w:rPr>
                <w:rFonts w:hint="eastAsia" w:ascii="新宋体" w:hAnsi="新宋体" w:eastAsia="新宋体"/>
              </w:rPr>
              <w:t>等待PC机回应正负应答信息(30H、31H)帧，如果未收到回应帧，间隔1s上报一次；</w:t>
            </w:r>
          </w:p>
          <w:p>
            <w:pPr>
              <w:rPr>
                <w:rFonts w:hint="eastAsia" w:ascii="新宋体" w:hAnsi="新宋体" w:eastAsia="新宋体"/>
              </w:rPr>
            </w:pPr>
            <w:r>
              <w:rPr>
                <w:rFonts w:hint="eastAsia" w:ascii="新宋体" w:hAnsi="新宋体" w:eastAsia="新宋体"/>
              </w:rPr>
              <w:t>如果收到负应答信息(31H)帧立即重复上报；</w:t>
            </w:r>
          </w:p>
          <w:p>
            <w:pPr>
              <w:rPr>
                <w:rFonts w:hint="eastAsia" w:ascii="新宋体" w:hAnsi="新宋体" w:eastAsia="新宋体"/>
              </w:rPr>
            </w:pPr>
            <w:r>
              <w:rPr>
                <w:rFonts w:hint="eastAsia" w:ascii="新宋体" w:hAnsi="新宋体" w:eastAsia="新宋体"/>
              </w:rPr>
              <w:t>如果收到正应答信息(30H)帧结束；</w:t>
            </w:r>
          </w:p>
          <w:p>
            <w:pPr>
              <w:rPr>
                <w:rFonts w:hint="eastAsia" w:ascii="新宋体" w:hAnsi="新宋体" w:eastAsia="新宋体"/>
              </w:rPr>
            </w:pPr>
            <w:r>
              <w:rPr>
                <w:rFonts w:hint="eastAsia" w:ascii="新宋体" w:hAnsi="新宋体" w:eastAsia="新宋体"/>
              </w:rPr>
              <w:t>从司机取走卡到上报信息的延时时间应≤0.5s；</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1080" w:type="dxa"/>
            <w:gridSpan w:val="2"/>
            <w:noWrap w:val="0"/>
            <w:vAlign w:val="center"/>
          </w:tcPr>
          <w:p>
            <w:pPr>
              <w:jc w:val="center"/>
              <w:rPr>
                <w:rFonts w:hint="eastAsia" w:ascii="新宋体" w:hAnsi="新宋体" w:eastAsia="新宋体"/>
              </w:rPr>
            </w:pPr>
            <w:r>
              <w:rPr>
                <w:rFonts w:hint="eastAsia" w:ascii="新宋体" w:hAnsi="新宋体" w:eastAsia="新宋体"/>
              </w:rPr>
              <w:t>PC应答</w:t>
            </w:r>
          </w:p>
        </w:tc>
        <w:tc>
          <w:tcPr>
            <w:tcW w:w="7920" w:type="dxa"/>
            <w:gridSpan w:val="5"/>
            <w:noWrap w:val="0"/>
            <w:vAlign w:val="top"/>
          </w:tcPr>
          <w:p>
            <w:pPr>
              <w:rPr>
                <w:rFonts w:hint="eastAsia" w:ascii="新宋体" w:hAnsi="新宋体" w:eastAsia="新宋体"/>
              </w:rPr>
            </w:pPr>
            <w:r>
              <w:rPr>
                <w:rFonts w:hint="eastAsia" w:ascii="新宋体" w:hAnsi="新宋体" w:eastAsia="新宋体"/>
              </w:rPr>
              <w:t>正负应答帧</w:t>
            </w:r>
          </w:p>
        </w:tc>
      </w:tr>
    </w:tbl>
    <w:p>
      <w:pPr>
        <w:spacing w:line="360" w:lineRule="auto"/>
        <w:ind w:left="420"/>
        <w:rPr>
          <w:rFonts w:hint="eastAsia" w:ascii="新宋体" w:hAnsi="新宋体" w:eastAsia="新宋体"/>
          <w:b/>
          <w:bCs/>
          <w:sz w:val="24"/>
        </w:rPr>
      </w:pPr>
    </w:p>
    <w:p>
      <w:pPr>
        <w:spacing w:line="360" w:lineRule="auto"/>
        <w:ind w:left="420"/>
        <w:outlineLvl w:val="0"/>
        <w:rPr>
          <w:rFonts w:hint="eastAsia" w:ascii="新宋体" w:hAnsi="新宋体" w:eastAsia="新宋体"/>
          <w:b/>
          <w:bCs/>
          <w:sz w:val="24"/>
        </w:rPr>
      </w:pPr>
      <w:r>
        <w:rPr>
          <w:rFonts w:hint="eastAsia" w:ascii="新宋体" w:hAnsi="新宋体" w:eastAsia="新宋体"/>
          <w:b/>
          <w:bCs/>
          <w:sz w:val="24"/>
        </w:rPr>
        <w:t>4.</w:t>
      </w:r>
      <w:r>
        <w:rPr>
          <w:rFonts w:hint="eastAsia" w:ascii="新宋体" w:hAnsi="新宋体" w:eastAsia="新宋体"/>
          <w:b/>
          <w:bCs/>
          <w:sz w:val="24"/>
          <w:lang w:val="en-US" w:eastAsia="zh-CN"/>
        </w:rPr>
        <w:t>8出口退</w:t>
      </w:r>
      <w:r>
        <w:rPr>
          <w:rFonts w:hint="eastAsia" w:ascii="新宋体" w:hAnsi="新宋体" w:eastAsia="新宋体"/>
          <w:b/>
          <w:bCs/>
          <w:sz w:val="24"/>
        </w:rPr>
        <w:t>卡信息(4</w:t>
      </w:r>
      <w:r>
        <w:rPr>
          <w:rFonts w:hint="eastAsia" w:ascii="新宋体" w:hAnsi="新宋体" w:eastAsia="新宋体"/>
          <w:b/>
          <w:bCs/>
          <w:sz w:val="24"/>
          <w:lang w:val="en-US" w:eastAsia="zh-CN"/>
        </w:rPr>
        <w:t>8</w:t>
      </w:r>
      <w:r>
        <w:rPr>
          <w:rFonts w:hint="eastAsia" w:ascii="新宋体" w:hAnsi="新宋体" w:eastAsia="新宋体"/>
          <w:b/>
          <w:bCs/>
          <w:sz w:val="24"/>
        </w:rPr>
        <w:t>H)帧</w:t>
      </w:r>
    </w:p>
    <w:tbl>
      <w:tblPr>
        <w:tblStyle w:val="5"/>
        <w:tblW w:w="9000" w:type="dxa"/>
        <w:tblInd w:w="108" w:type="dxa"/>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540"/>
        <w:gridCol w:w="540"/>
        <w:gridCol w:w="900"/>
        <w:gridCol w:w="720"/>
        <w:gridCol w:w="540"/>
        <w:gridCol w:w="4500"/>
        <w:gridCol w:w="1260"/>
      </w:tblGrid>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noWrap w:val="0"/>
            <w:vAlign w:val="center"/>
          </w:tcPr>
          <w:p>
            <w:pPr>
              <w:jc w:val="center"/>
              <w:rPr>
                <w:rFonts w:hint="eastAsia" w:ascii="新宋体" w:hAnsi="新宋体" w:eastAsia="新宋体"/>
                <w:b/>
                <w:bCs/>
              </w:rPr>
            </w:pPr>
            <w:r>
              <w:rPr>
                <w:rFonts w:hint="eastAsia" w:ascii="新宋体" w:hAnsi="新宋体" w:eastAsia="新宋体"/>
                <w:b/>
                <w:bCs/>
              </w:rPr>
              <w:t>位置</w:t>
            </w:r>
          </w:p>
        </w:tc>
        <w:tc>
          <w:tcPr>
            <w:tcW w:w="540" w:type="dxa"/>
            <w:noWrap w:val="0"/>
            <w:vAlign w:val="center"/>
          </w:tcPr>
          <w:p>
            <w:pPr>
              <w:jc w:val="center"/>
              <w:rPr>
                <w:rFonts w:hint="eastAsia" w:ascii="新宋体" w:hAnsi="新宋体" w:eastAsia="新宋体"/>
                <w:b/>
                <w:bCs/>
              </w:rPr>
            </w:pPr>
            <w:r>
              <w:rPr>
                <w:rFonts w:hint="eastAsia" w:ascii="新宋体" w:hAnsi="新宋体" w:eastAsia="新宋体"/>
                <w:b/>
                <w:bCs/>
              </w:rPr>
              <w:t>长度</w:t>
            </w:r>
          </w:p>
        </w:tc>
        <w:tc>
          <w:tcPr>
            <w:tcW w:w="900" w:type="dxa"/>
            <w:noWrap w:val="0"/>
            <w:vAlign w:val="center"/>
          </w:tcPr>
          <w:p>
            <w:pPr>
              <w:jc w:val="center"/>
              <w:rPr>
                <w:rFonts w:hint="eastAsia" w:ascii="新宋体" w:hAnsi="新宋体" w:eastAsia="新宋体"/>
                <w:b/>
                <w:bCs/>
              </w:rPr>
            </w:pPr>
            <w:r>
              <w:rPr>
                <w:rFonts w:hint="eastAsia" w:ascii="新宋体" w:hAnsi="新宋体" w:eastAsia="新宋体"/>
                <w:b/>
                <w:bCs/>
              </w:rPr>
              <w:t>数据</w:t>
            </w:r>
          </w:p>
        </w:tc>
        <w:tc>
          <w:tcPr>
            <w:tcW w:w="5760" w:type="dxa"/>
            <w:gridSpan w:val="3"/>
            <w:noWrap w:val="0"/>
            <w:vAlign w:val="center"/>
          </w:tcPr>
          <w:p>
            <w:pPr>
              <w:jc w:val="center"/>
              <w:rPr>
                <w:rFonts w:hint="eastAsia" w:ascii="新宋体" w:hAnsi="新宋体" w:eastAsia="新宋体"/>
                <w:b/>
                <w:bCs/>
              </w:rPr>
            </w:pPr>
            <w:r>
              <w:rPr>
                <w:rFonts w:hint="eastAsia" w:ascii="新宋体" w:hAnsi="新宋体" w:eastAsia="新宋体"/>
                <w:b/>
                <w:bCs/>
              </w:rPr>
              <w:t>说   明</w:t>
            </w:r>
          </w:p>
        </w:tc>
        <w:tc>
          <w:tcPr>
            <w:tcW w:w="1260" w:type="dxa"/>
            <w:noWrap w:val="0"/>
            <w:vAlign w:val="center"/>
          </w:tcPr>
          <w:p>
            <w:pPr>
              <w:jc w:val="center"/>
              <w:rPr>
                <w:rFonts w:hint="eastAsia" w:ascii="新宋体" w:hAnsi="新宋体" w:eastAsia="新宋体"/>
                <w:b/>
                <w:bCs/>
              </w:rPr>
            </w:pPr>
            <w:r>
              <w:rPr>
                <w:rFonts w:hint="eastAsia" w:ascii="新宋体" w:hAnsi="新宋体" w:eastAsia="新宋体"/>
                <w:b/>
                <w:bCs/>
              </w:rPr>
              <w:t>备注</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0</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STX</w:t>
            </w:r>
          </w:p>
        </w:tc>
        <w:tc>
          <w:tcPr>
            <w:tcW w:w="5760" w:type="dxa"/>
            <w:gridSpan w:val="3"/>
            <w:shd w:val="clear" w:color="auto" w:fill="E6E6E6"/>
            <w:noWrap w:val="0"/>
            <w:vAlign w:val="top"/>
          </w:tcPr>
          <w:p>
            <w:pPr>
              <w:rPr>
                <w:rFonts w:hint="eastAsia" w:ascii="新宋体" w:hAnsi="新宋体" w:eastAsia="新宋体"/>
              </w:rPr>
            </w:pPr>
            <w:r>
              <w:rPr>
                <w:rFonts w:hint="eastAsia" w:ascii="新宋体" w:hAnsi="新宋体" w:eastAsia="新宋体"/>
              </w:rPr>
              <w:t>3CH(字符</w:t>
            </w:r>
            <w:r>
              <w:rPr>
                <w:rFonts w:ascii="新宋体" w:hAnsi="新宋体" w:eastAsia="新宋体"/>
              </w:rPr>
              <w:t>’</w:t>
            </w:r>
            <w:r>
              <w:rPr>
                <w:rFonts w:hint="eastAsia" w:ascii="新宋体" w:hAnsi="新宋体" w:eastAsia="新宋体"/>
              </w:rPr>
              <w:t>&lt;</w:t>
            </w:r>
            <w:r>
              <w:rPr>
                <w:rFonts w:ascii="新宋体" w:hAnsi="新宋体" w:eastAsia="新宋体"/>
              </w:rPr>
              <w:t>’</w:t>
            </w:r>
            <w:r>
              <w:rPr>
                <w:rFonts w:hint="eastAsia" w:ascii="新宋体" w:hAnsi="新宋体" w:eastAsia="新宋体"/>
              </w:rPr>
              <w:t>)</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color w:val="000000"/>
              </w:rPr>
              <w:t>RSCTL</w:t>
            </w:r>
          </w:p>
        </w:tc>
        <w:tc>
          <w:tcPr>
            <w:tcW w:w="5760" w:type="dxa"/>
            <w:gridSpan w:val="3"/>
            <w:shd w:val="clear" w:color="auto" w:fill="E6E6E6"/>
            <w:noWrap w:val="0"/>
            <w:vAlign w:val="top"/>
          </w:tcPr>
          <w:p>
            <w:pPr>
              <w:rPr>
                <w:rFonts w:hint="eastAsia" w:ascii="新宋体" w:hAnsi="新宋体" w:eastAsia="新宋体"/>
              </w:rPr>
            </w:pPr>
            <w:r>
              <w:rPr>
                <w:rFonts w:hint="eastAsia" w:ascii="新宋体" w:hAnsi="新宋体" w:eastAsia="新宋体"/>
                <w:szCs w:val="21"/>
              </w:rPr>
              <w:t>帧序列号，1个字节，‘0’到‘9’依次循环</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2</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CTL</w:t>
            </w:r>
          </w:p>
        </w:tc>
        <w:tc>
          <w:tcPr>
            <w:tcW w:w="5760" w:type="dxa"/>
            <w:gridSpan w:val="3"/>
            <w:shd w:val="clear" w:color="auto" w:fill="E6E6E6"/>
            <w:noWrap w:val="0"/>
            <w:vAlign w:val="top"/>
          </w:tcPr>
          <w:p>
            <w:pPr>
              <w:rPr>
                <w:rFonts w:hint="eastAsia" w:ascii="新宋体" w:hAnsi="新宋体" w:eastAsia="新宋体"/>
              </w:rPr>
            </w:pPr>
            <w:r>
              <w:rPr>
                <w:rFonts w:hint="eastAsia" w:ascii="新宋体" w:hAnsi="新宋体" w:eastAsia="新宋体"/>
              </w:rPr>
              <w:t>4</w:t>
            </w:r>
            <w:r>
              <w:rPr>
                <w:rFonts w:hint="eastAsia" w:ascii="新宋体" w:hAnsi="新宋体" w:eastAsia="新宋体"/>
                <w:lang w:val="en-US" w:eastAsia="zh-CN"/>
              </w:rPr>
              <w:t>8</w:t>
            </w:r>
            <w:r>
              <w:rPr>
                <w:rFonts w:hint="eastAsia" w:ascii="新宋体" w:hAnsi="新宋体" w:eastAsia="新宋体"/>
              </w:rPr>
              <w:t>H(字符</w:t>
            </w:r>
            <w:r>
              <w:rPr>
                <w:rFonts w:ascii="新宋体" w:hAnsi="新宋体" w:eastAsia="新宋体"/>
              </w:rPr>
              <w:t>’</w:t>
            </w:r>
            <w:r>
              <w:rPr>
                <w:rFonts w:hint="eastAsia" w:ascii="新宋体" w:hAnsi="新宋体" w:eastAsia="新宋体"/>
                <w:lang w:val="en-US" w:eastAsia="zh-CN"/>
              </w:rPr>
              <w:t>H</w:t>
            </w:r>
            <w:r>
              <w:rPr>
                <w:rFonts w:ascii="新宋体" w:hAnsi="新宋体" w:eastAsia="新宋体"/>
              </w:rPr>
              <w:t>’</w:t>
            </w:r>
            <w:r>
              <w:rPr>
                <w:rFonts w:hint="eastAsia" w:ascii="新宋体" w:hAnsi="新宋体" w:eastAsia="新宋体"/>
              </w:rPr>
              <w:t>)</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540" w:type="dxa"/>
            <w:vMerge w:val="restart"/>
            <w:noWrap w:val="0"/>
            <w:vAlign w:val="center"/>
          </w:tcPr>
          <w:p>
            <w:pPr>
              <w:jc w:val="center"/>
              <w:rPr>
                <w:rFonts w:hint="eastAsia" w:ascii="新宋体" w:hAnsi="新宋体" w:eastAsia="新宋体"/>
              </w:rPr>
            </w:pPr>
            <w:r>
              <w:rPr>
                <w:rFonts w:hint="eastAsia" w:ascii="新宋体" w:hAnsi="新宋体" w:eastAsia="新宋体"/>
              </w:rPr>
              <w:t>3</w:t>
            </w:r>
          </w:p>
          <w:p>
            <w:pPr>
              <w:jc w:val="center"/>
              <w:rPr>
                <w:rFonts w:hint="eastAsia" w:ascii="新宋体" w:hAnsi="新宋体" w:eastAsia="新宋体"/>
              </w:rPr>
            </w:pPr>
            <w:r>
              <w:rPr>
                <w:rFonts w:hint="eastAsia" w:ascii="新宋体" w:hAnsi="新宋体" w:eastAsia="新宋体"/>
              </w:rPr>
              <w:t>~</w:t>
            </w:r>
          </w:p>
          <w:p>
            <w:pPr>
              <w:jc w:val="center"/>
              <w:rPr>
                <w:rFonts w:hint="eastAsia" w:ascii="新宋体" w:hAnsi="新宋体" w:eastAsia="新宋体"/>
              </w:rPr>
            </w:pPr>
            <w:r>
              <w:rPr>
                <w:rFonts w:hint="eastAsia" w:ascii="新宋体" w:hAnsi="新宋体" w:eastAsia="新宋体"/>
              </w:rPr>
              <w:t>4</w:t>
            </w:r>
          </w:p>
        </w:tc>
        <w:tc>
          <w:tcPr>
            <w:tcW w:w="540" w:type="dxa"/>
            <w:vMerge w:val="restart"/>
            <w:noWrap w:val="0"/>
            <w:vAlign w:val="center"/>
          </w:tcPr>
          <w:p>
            <w:pPr>
              <w:jc w:val="center"/>
              <w:rPr>
                <w:rFonts w:hint="eastAsia" w:ascii="新宋体" w:hAnsi="新宋体" w:eastAsia="新宋体"/>
              </w:rPr>
            </w:pPr>
            <w:r>
              <w:rPr>
                <w:rFonts w:hint="eastAsia" w:ascii="新宋体" w:hAnsi="新宋体" w:eastAsia="新宋体"/>
              </w:rPr>
              <w:t>2</w:t>
            </w:r>
          </w:p>
        </w:tc>
        <w:tc>
          <w:tcPr>
            <w:tcW w:w="900" w:type="dxa"/>
            <w:vMerge w:val="restart"/>
            <w:noWrap w:val="0"/>
            <w:vAlign w:val="center"/>
          </w:tcPr>
          <w:p>
            <w:pPr>
              <w:jc w:val="center"/>
              <w:rPr>
                <w:rFonts w:hint="eastAsia" w:ascii="新宋体" w:hAnsi="新宋体" w:eastAsia="新宋体"/>
              </w:rPr>
            </w:pPr>
            <w:r>
              <w:rPr>
                <w:rFonts w:hint="eastAsia" w:ascii="新宋体" w:hAnsi="新宋体" w:eastAsia="新宋体"/>
              </w:rPr>
              <w:t>DATA</w:t>
            </w:r>
          </w:p>
        </w:tc>
        <w:tc>
          <w:tcPr>
            <w:tcW w:w="720" w:type="dxa"/>
            <w:noWrap w:val="0"/>
            <w:vAlign w:val="center"/>
          </w:tcPr>
          <w:p>
            <w:pPr>
              <w:jc w:val="center"/>
              <w:rPr>
                <w:rFonts w:hint="eastAsia" w:ascii="新宋体" w:hAnsi="新宋体" w:eastAsia="新宋体"/>
              </w:rPr>
            </w:pPr>
            <w:r>
              <w:rPr>
                <w:rFonts w:hint="eastAsia" w:ascii="新宋体" w:hAnsi="新宋体" w:eastAsia="新宋体"/>
              </w:rPr>
              <w:t>位置</w:t>
            </w:r>
          </w:p>
        </w:tc>
        <w:tc>
          <w:tcPr>
            <w:tcW w:w="540" w:type="dxa"/>
            <w:noWrap w:val="0"/>
            <w:vAlign w:val="center"/>
          </w:tcPr>
          <w:p>
            <w:pPr>
              <w:jc w:val="center"/>
              <w:rPr>
                <w:rFonts w:hint="eastAsia" w:ascii="新宋体" w:hAnsi="新宋体" w:eastAsia="新宋体"/>
              </w:rPr>
            </w:pPr>
            <w:r>
              <w:rPr>
                <w:rFonts w:hint="eastAsia" w:ascii="新宋体" w:hAnsi="新宋体" w:eastAsia="新宋体"/>
              </w:rPr>
              <w:t>长度</w:t>
            </w:r>
          </w:p>
        </w:tc>
        <w:tc>
          <w:tcPr>
            <w:tcW w:w="4500" w:type="dxa"/>
            <w:noWrap w:val="0"/>
            <w:vAlign w:val="center"/>
          </w:tcPr>
          <w:p>
            <w:pPr>
              <w:rPr>
                <w:rFonts w:hint="eastAsia" w:ascii="新宋体" w:hAnsi="新宋体" w:eastAsia="新宋体"/>
              </w:rPr>
            </w:pPr>
            <w:r>
              <w:rPr>
                <w:rFonts w:hint="eastAsia" w:ascii="新宋体" w:hAnsi="新宋体" w:eastAsia="新宋体"/>
              </w:rPr>
              <w:t>说明</w:t>
            </w:r>
          </w:p>
        </w:tc>
        <w:tc>
          <w:tcPr>
            <w:tcW w:w="1260" w:type="dxa"/>
            <w:noWrap w:val="0"/>
            <w:vAlign w:val="center"/>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540" w:type="dxa"/>
            <w:vMerge w:val="continue"/>
            <w:noWrap w:val="0"/>
            <w:vAlign w:val="center"/>
          </w:tcPr>
          <w:p>
            <w:pPr>
              <w:jc w:val="center"/>
              <w:rPr>
                <w:rFonts w:hint="eastAsia" w:ascii="新宋体" w:hAnsi="新宋体" w:eastAsia="新宋体"/>
              </w:rPr>
            </w:pPr>
          </w:p>
        </w:tc>
        <w:tc>
          <w:tcPr>
            <w:tcW w:w="540" w:type="dxa"/>
            <w:vMerge w:val="continue"/>
            <w:noWrap w:val="0"/>
            <w:vAlign w:val="center"/>
          </w:tcPr>
          <w:p>
            <w:pPr>
              <w:jc w:val="center"/>
              <w:rPr>
                <w:rFonts w:hint="eastAsia" w:ascii="新宋体" w:hAnsi="新宋体" w:eastAsia="新宋体"/>
              </w:rPr>
            </w:pPr>
          </w:p>
        </w:tc>
        <w:tc>
          <w:tcPr>
            <w:tcW w:w="900" w:type="dxa"/>
            <w:vMerge w:val="continue"/>
            <w:noWrap w:val="0"/>
            <w:vAlign w:val="center"/>
          </w:tcPr>
          <w:p>
            <w:pPr>
              <w:jc w:val="center"/>
              <w:rPr>
                <w:rFonts w:hint="eastAsia" w:ascii="新宋体" w:hAnsi="新宋体" w:eastAsia="新宋体"/>
              </w:rPr>
            </w:pPr>
          </w:p>
        </w:tc>
        <w:tc>
          <w:tcPr>
            <w:tcW w:w="720" w:type="dxa"/>
            <w:noWrap w:val="0"/>
            <w:vAlign w:val="center"/>
          </w:tcPr>
          <w:p>
            <w:pPr>
              <w:jc w:val="center"/>
              <w:rPr>
                <w:rFonts w:hint="eastAsia" w:ascii="新宋体" w:hAnsi="新宋体" w:eastAsia="新宋体"/>
                <w:sz w:val="18"/>
              </w:rPr>
            </w:pPr>
            <w:r>
              <w:rPr>
                <w:rFonts w:hint="eastAsia" w:ascii="新宋体" w:hAnsi="新宋体" w:eastAsia="新宋体"/>
                <w:sz w:val="18"/>
              </w:rPr>
              <w:t>0</w:t>
            </w:r>
          </w:p>
        </w:tc>
        <w:tc>
          <w:tcPr>
            <w:tcW w:w="540" w:type="dxa"/>
            <w:noWrap w:val="0"/>
            <w:vAlign w:val="center"/>
          </w:tcPr>
          <w:p>
            <w:pPr>
              <w:jc w:val="center"/>
              <w:rPr>
                <w:rFonts w:hint="eastAsia" w:ascii="新宋体" w:hAnsi="新宋体" w:eastAsia="新宋体"/>
                <w:sz w:val="18"/>
              </w:rPr>
            </w:pPr>
            <w:r>
              <w:rPr>
                <w:rFonts w:hint="eastAsia" w:ascii="新宋体" w:hAnsi="新宋体" w:eastAsia="新宋体"/>
                <w:sz w:val="18"/>
              </w:rPr>
              <w:t>1</w:t>
            </w:r>
          </w:p>
        </w:tc>
        <w:tc>
          <w:tcPr>
            <w:tcW w:w="4500" w:type="dxa"/>
            <w:noWrap w:val="0"/>
            <w:vAlign w:val="center"/>
          </w:tcPr>
          <w:p>
            <w:pPr>
              <w:rPr>
                <w:rFonts w:hint="eastAsia" w:ascii="新宋体" w:hAnsi="新宋体" w:eastAsia="新宋体"/>
                <w:sz w:val="18"/>
              </w:rPr>
            </w:pPr>
            <w:r>
              <w:rPr>
                <w:rFonts w:hint="eastAsia" w:ascii="新宋体" w:hAnsi="新宋体" w:eastAsia="新宋体"/>
                <w:sz w:val="18"/>
              </w:rPr>
              <w:t>工位信息：31H上工位；32H为下工位；</w:t>
            </w:r>
          </w:p>
        </w:tc>
        <w:tc>
          <w:tcPr>
            <w:tcW w:w="1260" w:type="dxa"/>
            <w:noWrap w:val="0"/>
            <w:vAlign w:val="center"/>
          </w:tcPr>
          <w:p>
            <w:pPr>
              <w:rPr>
                <w:rFonts w:hint="eastAsia" w:ascii="新宋体" w:hAnsi="新宋体" w:eastAsia="新宋体"/>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540" w:type="dxa"/>
            <w:vMerge w:val="continue"/>
            <w:noWrap w:val="0"/>
            <w:vAlign w:val="center"/>
          </w:tcPr>
          <w:p>
            <w:pPr>
              <w:jc w:val="center"/>
              <w:rPr>
                <w:rFonts w:hint="eastAsia" w:ascii="新宋体" w:hAnsi="新宋体" w:eastAsia="新宋体"/>
              </w:rPr>
            </w:pPr>
          </w:p>
        </w:tc>
        <w:tc>
          <w:tcPr>
            <w:tcW w:w="540" w:type="dxa"/>
            <w:vMerge w:val="continue"/>
            <w:noWrap w:val="0"/>
            <w:vAlign w:val="center"/>
          </w:tcPr>
          <w:p>
            <w:pPr>
              <w:jc w:val="center"/>
              <w:rPr>
                <w:rFonts w:hint="eastAsia" w:ascii="新宋体" w:hAnsi="新宋体" w:eastAsia="新宋体"/>
              </w:rPr>
            </w:pPr>
          </w:p>
        </w:tc>
        <w:tc>
          <w:tcPr>
            <w:tcW w:w="900" w:type="dxa"/>
            <w:vMerge w:val="continue"/>
            <w:noWrap w:val="0"/>
            <w:vAlign w:val="center"/>
          </w:tcPr>
          <w:p>
            <w:pPr>
              <w:jc w:val="center"/>
              <w:rPr>
                <w:rFonts w:hint="eastAsia" w:ascii="新宋体" w:hAnsi="新宋体" w:eastAsia="新宋体"/>
              </w:rPr>
            </w:pPr>
          </w:p>
        </w:tc>
        <w:tc>
          <w:tcPr>
            <w:tcW w:w="720" w:type="dxa"/>
            <w:noWrap w:val="0"/>
            <w:vAlign w:val="center"/>
          </w:tcPr>
          <w:p>
            <w:pPr>
              <w:jc w:val="center"/>
              <w:rPr>
                <w:rFonts w:hint="eastAsia" w:ascii="新宋体" w:hAnsi="新宋体" w:eastAsia="新宋体"/>
                <w:sz w:val="18"/>
              </w:rPr>
            </w:pPr>
            <w:r>
              <w:rPr>
                <w:rFonts w:hint="eastAsia" w:ascii="新宋体" w:hAnsi="新宋体" w:eastAsia="新宋体"/>
                <w:sz w:val="18"/>
              </w:rPr>
              <w:t>1</w:t>
            </w:r>
          </w:p>
        </w:tc>
        <w:tc>
          <w:tcPr>
            <w:tcW w:w="540" w:type="dxa"/>
            <w:noWrap w:val="0"/>
            <w:vAlign w:val="center"/>
          </w:tcPr>
          <w:p>
            <w:pPr>
              <w:jc w:val="center"/>
              <w:rPr>
                <w:rFonts w:hint="eastAsia" w:ascii="新宋体" w:hAnsi="新宋体" w:eastAsia="新宋体"/>
                <w:sz w:val="18"/>
              </w:rPr>
            </w:pPr>
            <w:r>
              <w:rPr>
                <w:rFonts w:hint="eastAsia" w:ascii="新宋体" w:hAnsi="新宋体" w:eastAsia="新宋体"/>
                <w:sz w:val="18"/>
              </w:rPr>
              <w:t>1</w:t>
            </w:r>
          </w:p>
        </w:tc>
        <w:tc>
          <w:tcPr>
            <w:tcW w:w="4500" w:type="dxa"/>
            <w:noWrap w:val="0"/>
            <w:vAlign w:val="center"/>
          </w:tcPr>
          <w:p>
            <w:pPr>
              <w:rPr>
                <w:rFonts w:hint="eastAsia" w:ascii="新宋体" w:hAnsi="新宋体" w:eastAsia="新宋体"/>
                <w:sz w:val="18"/>
              </w:rPr>
            </w:pPr>
            <w:r>
              <w:rPr>
                <w:rFonts w:hint="eastAsia" w:ascii="新宋体" w:hAnsi="新宋体" w:eastAsia="新宋体"/>
                <w:sz w:val="18"/>
              </w:rPr>
              <w:t>当前卡机编号：30H无；31H为1#机；32H为2#机；33H为3#机；34为4#机；</w:t>
            </w:r>
          </w:p>
        </w:tc>
        <w:tc>
          <w:tcPr>
            <w:tcW w:w="1260" w:type="dxa"/>
            <w:noWrap w:val="0"/>
            <w:vAlign w:val="center"/>
          </w:tcPr>
          <w:p>
            <w:pPr>
              <w:rPr>
                <w:rFonts w:hint="eastAsia" w:ascii="新宋体" w:hAnsi="新宋体" w:eastAsia="新宋体"/>
                <w:sz w:val="18"/>
              </w:rPr>
            </w:pPr>
            <w:r>
              <w:rPr>
                <w:rFonts w:hint="eastAsia" w:ascii="新宋体" w:hAnsi="新宋体" w:eastAsia="新宋体"/>
                <w:sz w:val="18"/>
              </w:rPr>
              <w:t>为该信息帧上报时实际的当前卡机编号</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5</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ETX</w:t>
            </w:r>
          </w:p>
        </w:tc>
        <w:tc>
          <w:tcPr>
            <w:tcW w:w="5760" w:type="dxa"/>
            <w:gridSpan w:val="3"/>
            <w:shd w:val="clear" w:color="auto" w:fill="E6E6E6"/>
            <w:noWrap w:val="0"/>
            <w:vAlign w:val="top"/>
          </w:tcPr>
          <w:p>
            <w:pPr>
              <w:rPr>
                <w:rFonts w:hint="eastAsia" w:ascii="新宋体" w:hAnsi="新宋体" w:eastAsia="新宋体"/>
              </w:rPr>
            </w:pPr>
            <w:r>
              <w:rPr>
                <w:rFonts w:hint="eastAsia" w:ascii="新宋体" w:hAnsi="新宋体" w:eastAsia="新宋体"/>
              </w:rPr>
              <w:t>3EH(字符</w:t>
            </w:r>
            <w:r>
              <w:rPr>
                <w:rFonts w:ascii="新宋体" w:hAnsi="新宋体" w:eastAsia="新宋体"/>
              </w:rPr>
              <w:t>’</w:t>
            </w:r>
            <w:r>
              <w:rPr>
                <w:rFonts w:hint="eastAsia" w:ascii="新宋体" w:hAnsi="新宋体" w:eastAsia="新宋体"/>
              </w:rPr>
              <w:t>&gt;</w:t>
            </w:r>
            <w:r>
              <w:rPr>
                <w:rFonts w:ascii="新宋体" w:hAnsi="新宋体" w:eastAsia="新宋体"/>
              </w:rPr>
              <w:t>’</w:t>
            </w:r>
            <w:r>
              <w:rPr>
                <w:rFonts w:hint="eastAsia" w:ascii="新宋体" w:hAnsi="新宋体" w:eastAsia="新宋体"/>
              </w:rPr>
              <w:t>)</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1080" w:type="dxa"/>
            <w:gridSpan w:val="2"/>
            <w:noWrap w:val="0"/>
            <w:vAlign w:val="center"/>
          </w:tcPr>
          <w:p>
            <w:pPr>
              <w:jc w:val="center"/>
              <w:rPr>
                <w:rFonts w:hint="eastAsia" w:ascii="新宋体" w:hAnsi="新宋体" w:eastAsia="新宋体"/>
              </w:rPr>
            </w:pPr>
            <w:r>
              <w:rPr>
                <w:rFonts w:hint="eastAsia" w:ascii="新宋体" w:hAnsi="新宋体" w:eastAsia="新宋体"/>
              </w:rPr>
              <w:t>功能描述</w:t>
            </w:r>
          </w:p>
        </w:tc>
        <w:tc>
          <w:tcPr>
            <w:tcW w:w="7920" w:type="dxa"/>
            <w:gridSpan w:val="5"/>
            <w:noWrap w:val="0"/>
            <w:vAlign w:val="top"/>
          </w:tcPr>
          <w:p>
            <w:pPr>
              <w:rPr>
                <w:rFonts w:hint="eastAsia" w:ascii="新宋体" w:hAnsi="新宋体" w:eastAsia="新宋体"/>
              </w:rPr>
            </w:pPr>
            <w:r>
              <w:rPr>
                <w:rFonts w:hint="eastAsia" w:ascii="新宋体" w:hAnsi="新宋体" w:eastAsia="新宋体"/>
              </w:rPr>
              <w:t>当卡机</w:t>
            </w:r>
            <w:r>
              <w:rPr>
                <w:rFonts w:hint="eastAsia" w:ascii="新宋体" w:hAnsi="新宋体" w:eastAsia="新宋体"/>
                <w:lang w:val="en-US" w:eastAsia="zh-CN"/>
              </w:rPr>
              <w:t>退</w:t>
            </w:r>
            <w:r>
              <w:rPr>
                <w:rFonts w:hint="eastAsia" w:ascii="新宋体" w:hAnsi="新宋体" w:eastAsia="新宋体"/>
              </w:rPr>
              <w:t>卡时上报该信息帧；</w:t>
            </w:r>
          </w:p>
          <w:p>
            <w:pPr>
              <w:rPr>
                <w:rFonts w:hint="eastAsia" w:ascii="新宋体" w:hAnsi="新宋体" w:eastAsia="新宋体"/>
              </w:rPr>
            </w:pPr>
            <w:r>
              <w:rPr>
                <w:rFonts w:hint="eastAsia" w:ascii="新宋体" w:hAnsi="新宋体" w:eastAsia="新宋体"/>
              </w:rPr>
              <w:t>等待PC机回应正负应答信息(30H、31H)帧，如果未收到回应帧，间隔1s上报一次；</w:t>
            </w:r>
          </w:p>
          <w:p>
            <w:pPr>
              <w:rPr>
                <w:rFonts w:hint="eastAsia" w:ascii="新宋体" w:hAnsi="新宋体" w:eastAsia="新宋体"/>
              </w:rPr>
            </w:pPr>
            <w:r>
              <w:rPr>
                <w:rFonts w:hint="eastAsia" w:ascii="新宋体" w:hAnsi="新宋体" w:eastAsia="新宋体"/>
              </w:rPr>
              <w:t>如果收到负应答信息(31H)帧立即重复上报；</w:t>
            </w:r>
          </w:p>
          <w:p>
            <w:pPr>
              <w:rPr>
                <w:rFonts w:hint="eastAsia" w:ascii="新宋体" w:hAnsi="新宋体" w:eastAsia="新宋体"/>
              </w:rPr>
            </w:pPr>
            <w:r>
              <w:rPr>
                <w:rFonts w:hint="eastAsia" w:ascii="新宋体" w:hAnsi="新宋体" w:eastAsia="新宋体"/>
              </w:rPr>
              <w:t>如果收到正应答信息(30H)帧结束；</w:t>
            </w:r>
          </w:p>
          <w:p>
            <w:pPr>
              <w:rPr>
                <w:rFonts w:hint="eastAsia" w:ascii="新宋体" w:hAnsi="新宋体" w:eastAsia="新宋体"/>
              </w:rPr>
            </w:pPr>
            <w:r>
              <w:rPr>
                <w:rFonts w:hint="eastAsia" w:ascii="新宋体" w:hAnsi="新宋体" w:eastAsia="新宋体"/>
              </w:rPr>
              <w:t>从司机取走卡到上报信息的延时时间应≤0.5s；</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1080" w:type="dxa"/>
            <w:gridSpan w:val="2"/>
            <w:noWrap w:val="0"/>
            <w:vAlign w:val="center"/>
          </w:tcPr>
          <w:p>
            <w:pPr>
              <w:jc w:val="center"/>
              <w:rPr>
                <w:rFonts w:hint="eastAsia" w:ascii="新宋体" w:hAnsi="新宋体" w:eastAsia="新宋体"/>
              </w:rPr>
            </w:pPr>
            <w:r>
              <w:rPr>
                <w:rFonts w:hint="eastAsia" w:ascii="新宋体" w:hAnsi="新宋体" w:eastAsia="新宋体"/>
              </w:rPr>
              <w:t>PC应答</w:t>
            </w:r>
          </w:p>
        </w:tc>
        <w:tc>
          <w:tcPr>
            <w:tcW w:w="7920" w:type="dxa"/>
            <w:gridSpan w:val="5"/>
            <w:noWrap w:val="0"/>
            <w:vAlign w:val="top"/>
          </w:tcPr>
          <w:p>
            <w:pPr>
              <w:rPr>
                <w:rFonts w:hint="eastAsia" w:ascii="新宋体" w:hAnsi="新宋体" w:eastAsia="新宋体"/>
              </w:rPr>
            </w:pPr>
            <w:r>
              <w:rPr>
                <w:rFonts w:hint="eastAsia" w:ascii="新宋体" w:hAnsi="新宋体" w:eastAsia="新宋体"/>
              </w:rPr>
              <w:t>正负应答帧</w:t>
            </w:r>
          </w:p>
        </w:tc>
      </w:tr>
    </w:tbl>
    <w:p>
      <w:pPr>
        <w:spacing w:line="360" w:lineRule="auto"/>
        <w:ind w:left="420"/>
        <w:outlineLvl w:val="0"/>
        <w:rPr>
          <w:rFonts w:hint="eastAsia" w:ascii="新宋体" w:hAnsi="新宋体" w:eastAsia="新宋体"/>
          <w:b/>
          <w:bCs/>
          <w:sz w:val="24"/>
        </w:rPr>
      </w:pPr>
      <w:r>
        <w:rPr>
          <w:rFonts w:hint="eastAsia" w:ascii="新宋体" w:hAnsi="新宋体" w:eastAsia="新宋体"/>
          <w:b/>
          <w:bCs/>
          <w:sz w:val="24"/>
        </w:rPr>
        <w:t>4.</w:t>
      </w:r>
      <w:r>
        <w:rPr>
          <w:rFonts w:hint="eastAsia" w:ascii="新宋体" w:hAnsi="新宋体" w:eastAsia="新宋体"/>
          <w:b/>
          <w:bCs/>
          <w:sz w:val="24"/>
          <w:lang w:val="en-US" w:eastAsia="zh-CN"/>
        </w:rPr>
        <w:t>9出口有卡插入</w:t>
      </w:r>
      <w:r>
        <w:rPr>
          <w:rFonts w:hint="eastAsia" w:ascii="新宋体" w:hAnsi="新宋体" w:eastAsia="新宋体"/>
          <w:b/>
          <w:bCs/>
          <w:sz w:val="24"/>
        </w:rPr>
        <w:t>信息(4</w:t>
      </w:r>
      <w:r>
        <w:rPr>
          <w:rFonts w:hint="eastAsia" w:ascii="新宋体" w:hAnsi="新宋体" w:eastAsia="新宋体"/>
          <w:b/>
          <w:bCs/>
          <w:sz w:val="24"/>
          <w:lang w:val="en-US" w:eastAsia="zh-CN"/>
        </w:rPr>
        <w:t>9</w:t>
      </w:r>
      <w:r>
        <w:rPr>
          <w:rFonts w:hint="eastAsia" w:ascii="新宋体" w:hAnsi="新宋体" w:eastAsia="新宋体"/>
          <w:b/>
          <w:bCs/>
          <w:sz w:val="24"/>
        </w:rPr>
        <w:t>H)帧</w:t>
      </w:r>
    </w:p>
    <w:tbl>
      <w:tblPr>
        <w:tblStyle w:val="5"/>
        <w:tblW w:w="9000" w:type="dxa"/>
        <w:tblInd w:w="108" w:type="dxa"/>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540"/>
        <w:gridCol w:w="540"/>
        <w:gridCol w:w="900"/>
        <w:gridCol w:w="720"/>
        <w:gridCol w:w="540"/>
        <w:gridCol w:w="4500"/>
        <w:gridCol w:w="1260"/>
      </w:tblGrid>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noWrap w:val="0"/>
            <w:vAlign w:val="center"/>
          </w:tcPr>
          <w:p>
            <w:pPr>
              <w:jc w:val="center"/>
              <w:rPr>
                <w:rFonts w:hint="eastAsia" w:ascii="新宋体" w:hAnsi="新宋体" w:eastAsia="新宋体"/>
                <w:b/>
                <w:bCs/>
              </w:rPr>
            </w:pPr>
            <w:r>
              <w:rPr>
                <w:rFonts w:hint="eastAsia" w:ascii="新宋体" w:hAnsi="新宋体" w:eastAsia="新宋体"/>
                <w:b/>
                <w:bCs/>
              </w:rPr>
              <w:t>位置</w:t>
            </w:r>
          </w:p>
        </w:tc>
        <w:tc>
          <w:tcPr>
            <w:tcW w:w="540" w:type="dxa"/>
            <w:noWrap w:val="0"/>
            <w:vAlign w:val="center"/>
          </w:tcPr>
          <w:p>
            <w:pPr>
              <w:jc w:val="center"/>
              <w:rPr>
                <w:rFonts w:hint="eastAsia" w:ascii="新宋体" w:hAnsi="新宋体" w:eastAsia="新宋体"/>
                <w:b/>
                <w:bCs/>
              </w:rPr>
            </w:pPr>
            <w:r>
              <w:rPr>
                <w:rFonts w:hint="eastAsia" w:ascii="新宋体" w:hAnsi="新宋体" w:eastAsia="新宋体"/>
                <w:b/>
                <w:bCs/>
              </w:rPr>
              <w:t>长度</w:t>
            </w:r>
          </w:p>
        </w:tc>
        <w:tc>
          <w:tcPr>
            <w:tcW w:w="900" w:type="dxa"/>
            <w:noWrap w:val="0"/>
            <w:vAlign w:val="center"/>
          </w:tcPr>
          <w:p>
            <w:pPr>
              <w:jc w:val="center"/>
              <w:rPr>
                <w:rFonts w:hint="eastAsia" w:ascii="新宋体" w:hAnsi="新宋体" w:eastAsia="新宋体"/>
                <w:b/>
                <w:bCs/>
              </w:rPr>
            </w:pPr>
            <w:r>
              <w:rPr>
                <w:rFonts w:hint="eastAsia" w:ascii="新宋体" w:hAnsi="新宋体" w:eastAsia="新宋体"/>
                <w:b/>
                <w:bCs/>
              </w:rPr>
              <w:t>数据</w:t>
            </w:r>
          </w:p>
        </w:tc>
        <w:tc>
          <w:tcPr>
            <w:tcW w:w="5760" w:type="dxa"/>
            <w:gridSpan w:val="3"/>
            <w:noWrap w:val="0"/>
            <w:vAlign w:val="center"/>
          </w:tcPr>
          <w:p>
            <w:pPr>
              <w:jc w:val="center"/>
              <w:rPr>
                <w:rFonts w:hint="eastAsia" w:ascii="新宋体" w:hAnsi="新宋体" w:eastAsia="新宋体"/>
                <w:b/>
                <w:bCs/>
              </w:rPr>
            </w:pPr>
            <w:r>
              <w:rPr>
                <w:rFonts w:hint="eastAsia" w:ascii="新宋体" w:hAnsi="新宋体" w:eastAsia="新宋体"/>
                <w:b/>
                <w:bCs/>
              </w:rPr>
              <w:t>说   明</w:t>
            </w:r>
          </w:p>
        </w:tc>
        <w:tc>
          <w:tcPr>
            <w:tcW w:w="1260" w:type="dxa"/>
            <w:noWrap w:val="0"/>
            <w:vAlign w:val="center"/>
          </w:tcPr>
          <w:p>
            <w:pPr>
              <w:jc w:val="center"/>
              <w:rPr>
                <w:rFonts w:hint="eastAsia" w:ascii="新宋体" w:hAnsi="新宋体" w:eastAsia="新宋体"/>
                <w:b/>
                <w:bCs/>
              </w:rPr>
            </w:pPr>
            <w:r>
              <w:rPr>
                <w:rFonts w:hint="eastAsia" w:ascii="新宋体" w:hAnsi="新宋体" w:eastAsia="新宋体"/>
                <w:b/>
                <w:bCs/>
              </w:rPr>
              <w:t>备注</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0</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STX</w:t>
            </w:r>
          </w:p>
        </w:tc>
        <w:tc>
          <w:tcPr>
            <w:tcW w:w="5760" w:type="dxa"/>
            <w:gridSpan w:val="3"/>
            <w:shd w:val="clear" w:color="auto" w:fill="E6E6E6"/>
            <w:noWrap w:val="0"/>
            <w:vAlign w:val="top"/>
          </w:tcPr>
          <w:p>
            <w:pPr>
              <w:rPr>
                <w:rFonts w:hint="eastAsia" w:ascii="新宋体" w:hAnsi="新宋体" w:eastAsia="新宋体"/>
              </w:rPr>
            </w:pPr>
            <w:r>
              <w:rPr>
                <w:rFonts w:hint="eastAsia" w:ascii="新宋体" w:hAnsi="新宋体" w:eastAsia="新宋体"/>
              </w:rPr>
              <w:t>3CH(字符</w:t>
            </w:r>
            <w:r>
              <w:rPr>
                <w:rFonts w:ascii="新宋体" w:hAnsi="新宋体" w:eastAsia="新宋体"/>
              </w:rPr>
              <w:t>’</w:t>
            </w:r>
            <w:r>
              <w:rPr>
                <w:rFonts w:hint="eastAsia" w:ascii="新宋体" w:hAnsi="新宋体" w:eastAsia="新宋体"/>
              </w:rPr>
              <w:t>&lt;</w:t>
            </w:r>
            <w:r>
              <w:rPr>
                <w:rFonts w:ascii="新宋体" w:hAnsi="新宋体" w:eastAsia="新宋体"/>
              </w:rPr>
              <w:t>’</w:t>
            </w:r>
            <w:r>
              <w:rPr>
                <w:rFonts w:hint="eastAsia" w:ascii="新宋体" w:hAnsi="新宋体" w:eastAsia="新宋体"/>
              </w:rPr>
              <w:t>)</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color w:val="000000"/>
              </w:rPr>
              <w:t>RSCTL</w:t>
            </w:r>
          </w:p>
        </w:tc>
        <w:tc>
          <w:tcPr>
            <w:tcW w:w="5760" w:type="dxa"/>
            <w:gridSpan w:val="3"/>
            <w:shd w:val="clear" w:color="auto" w:fill="E6E6E6"/>
            <w:noWrap w:val="0"/>
            <w:vAlign w:val="top"/>
          </w:tcPr>
          <w:p>
            <w:pPr>
              <w:rPr>
                <w:rFonts w:hint="eastAsia" w:ascii="新宋体" w:hAnsi="新宋体" w:eastAsia="新宋体"/>
              </w:rPr>
            </w:pPr>
            <w:r>
              <w:rPr>
                <w:rFonts w:hint="eastAsia" w:ascii="新宋体" w:hAnsi="新宋体" w:eastAsia="新宋体"/>
                <w:szCs w:val="21"/>
              </w:rPr>
              <w:t>帧序列号，1个字节，‘0’到‘9’依次循环</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2</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CTL</w:t>
            </w:r>
          </w:p>
        </w:tc>
        <w:tc>
          <w:tcPr>
            <w:tcW w:w="5760" w:type="dxa"/>
            <w:gridSpan w:val="3"/>
            <w:shd w:val="clear" w:color="auto" w:fill="E6E6E6"/>
            <w:noWrap w:val="0"/>
            <w:vAlign w:val="top"/>
          </w:tcPr>
          <w:p>
            <w:pPr>
              <w:rPr>
                <w:rFonts w:hint="eastAsia" w:ascii="新宋体" w:hAnsi="新宋体" w:eastAsia="新宋体"/>
              </w:rPr>
            </w:pPr>
            <w:r>
              <w:rPr>
                <w:rFonts w:hint="eastAsia" w:ascii="新宋体" w:hAnsi="新宋体" w:eastAsia="新宋体"/>
              </w:rPr>
              <w:t>4</w:t>
            </w:r>
            <w:r>
              <w:rPr>
                <w:rFonts w:hint="eastAsia" w:ascii="新宋体" w:hAnsi="新宋体" w:eastAsia="新宋体"/>
                <w:lang w:val="en-US" w:eastAsia="zh-CN"/>
              </w:rPr>
              <w:t>9</w:t>
            </w:r>
            <w:r>
              <w:rPr>
                <w:rFonts w:hint="eastAsia" w:ascii="新宋体" w:hAnsi="新宋体" w:eastAsia="新宋体"/>
              </w:rPr>
              <w:t>H(字符</w:t>
            </w:r>
            <w:r>
              <w:rPr>
                <w:rFonts w:ascii="新宋体" w:hAnsi="新宋体" w:eastAsia="新宋体"/>
              </w:rPr>
              <w:t>’</w:t>
            </w:r>
            <w:r>
              <w:rPr>
                <w:rFonts w:hint="eastAsia" w:ascii="新宋体" w:hAnsi="新宋体" w:eastAsia="新宋体"/>
                <w:lang w:val="en-US" w:eastAsia="zh-CN"/>
              </w:rPr>
              <w:t>I</w:t>
            </w:r>
            <w:r>
              <w:rPr>
                <w:rFonts w:ascii="新宋体" w:hAnsi="新宋体" w:eastAsia="新宋体"/>
              </w:rPr>
              <w:t>’</w:t>
            </w:r>
            <w:r>
              <w:rPr>
                <w:rFonts w:hint="eastAsia" w:ascii="新宋体" w:hAnsi="新宋体" w:eastAsia="新宋体"/>
              </w:rPr>
              <w:t>)</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PrEx>
        <w:trPr>
          <w:cantSplit/>
        </w:trPr>
        <w:tc>
          <w:tcPr>
            <w:tcW w:w="540" w:type="dxa"/>
            <w:vMerge w:val="restart"/>
            <w:noWrap w:val="0"/>
            <w:vAlign w:val="center"/>
          </w:tcPr>
          <w:p>
            <w:pPr>
              <w:jc w:val="center"/>
              <w:rPr>
                <w:rFonts w:hint="eastAsia" w:ascii="新宋体" w:hAnsi="新宋体" w:eastAsia="新宋体"/>
              </w:rPr>
            </w:pPr>
            <w:r>
              <w:rPr>
                <w:rFonts w:hint="eastAsia" w:ascii="新宋体" w:hAnsi="新宋体" w:eastAsia="新宋体"/>
              </w:rPr>
              <w:t>3</w:t>
            </w:r>
          </w:p>
          <w:p>
            <w:pPr>
              <w:jc w:val="center"/>
              <w:rPr>
                <w:rFonts w:hint="eastAsia" w:ascii="新宋体" w:hAnsi="新宋体" w:eastAsia="新宋体"/>
              </w:rPr>
            </w:pPr>
            <w:r>
              <w:rPr>
                <w:rFonts w:hint="eastAsia" w:ascii="新宋体" w:hAnsi="新宋体" w:eastAsia="新宋体"/>
              </w:rPr>
              <w:t>~</w:t>
            </w:r>
          </w:p>
          <w:p>
            <w:pPr>
              <w:jc w:val="center"/>
              <w:rPr>
                <w:rFonts w:hint="eastAsia" w:ascii="新宋体" w:hAnsi="新宋体" w:eastAsia="新宋体"/>
              </w:rPr>
            </w:pPr>
            <w:r>
              <w:rPr>
                <w:rFonts w:hint="eastAsia" w:ascii="新宋体" w:hAnsi="新宋体" w:eastAsia="新宋体"/>
              </w:rPr>
              <w:t>4</w:t>
            </w:r>
          </w:p>
        </w:tc>
        <w:tc>
          <w:tcPr>
            <w:tcW w:w="540" w:type="dxa"/>
            <w:vMerge w:val="restart"/>
            <w:noWrap w:val="0"/>
            <w:vAlign w:val="center"/>
          </w:tcPr>
          <w:p>
            <w:pPr>
              <w:jc w:val="center"/>
              <w:rPr>
                <w:rFonts w:hint="eastAsia" w:ascii="新宋体" w:hAnsi="新宋体" w:eastAsia="新宋体"/>
              </w:rPr>
            </w:pPr>
            <w:r>
              <w:rPr>
                <w:rFonts w:hint="eastAsia" w:ascii="新宋体" w:hAnsi="新宋体" w:eastAsia="新宋体"/>
              </w:rPr>
              <w:t>2</w:t>
            </w:r>
          </w:p>
        </w:tc>
        <w:tc>
          <w:tcPr>
            <w:tcW w:w="900" w:type="dxa"/>
            <w:vMerge w:val="restart"/>
            <w:noWrap w:val="0"/>
            <w:vAlign w:val="center"/>
          </w:tcPr>
          <w:p>
            <w:pPr>
              <w:jc w:val="center"/>
              <w:rPr>
                <w:rFonts w:hint="eastAsia" w:ascii="新宋体" w:hAnsi="新宋体" w:eastAsia="新宋体"/>
              </w:rPr>
            </w:pPr>
            <w:r>
              <w:rPr>
                <w:rFonts w:hint="eastAsia" w:ascii="新宋体" w:hAnsi="新宋体" w:eastAsia="新宋体"/>
              </w:rPr>
              <w:t>DATA</w:t>
            </w:r>
          </w:p>
        </w:tc>
        <w:tc>
          <w:tcPr>
            <w:tcW w:w="720" w:type="dxa"/>
            <w:noWrap w:val="0"/>
            <w:vAlign w:val="center"/>
          </w:tcPr>
          <w:p>
            <w:pPr>
              <w:jc w:val="center"/>
              <w:rPr>
                <w:rFonts w:hint="eastAsia" w:ascii="新宋体" w:hAnsi="新宋体" w:eastAsia="新宋体"/>
              </w:rPr>
            </w:pPr>
            <w:r>
              <w:rPr>
                <w:rFonts w:hint="eastAsia" w:ascii="新宋体" w:hAnsi="新宋体" w:eastAsia="新宋体"/>
              </w:rPr>
              <w:t>位置</w:t>
            </w:r>
          </w:p>
        </w:tc>
        <w:tc>
          <w:tcPr>
            <w:tcW w:w="540" w:type="dxa"/>
            <w:noWrap w:val="0"/>
            <w:vAlign w:val="center"/>
          </w:tcPr>
          <w:p>
            <w:pPr>
              <w:jc w:val="center"/>
              <w:rPr>
                <w:rFonts w:hint="eastAsia" w:ascii="新宋体" w:hAnsi="新宋体" w:eastAsia="新宋体"/>
              </w:rPr>
            </w:pPr>
            <w:r>
              <w:rPr>
                <w:rFonts w:hint="eastAsia" w:ascii="新宋体" w:hAnsi="新宋体" w:eastAsia="新宋体"/>
              </w:rPr>
              <w:t>长度</w:t>
            </w:r>
          </w:p>
        </w:tc>
        <w:tc>
          <w:tcPr>
            <w:tcW w:w="4500" w:type="dxa"/>
            <w:noWrap w:val="0"/>
            <w:vAlign w:val="center"/>
          </w:tcPr>
          <w:p>
            <w:pPr>
              <w:rPr>
                <w:rFonts w:hint="eastAsia" w:ascii="新宋体" w:hAnsi="新宋体" w:eastAsia="新宋体"/>
              </w:rPr>
            </w:pPr>
            <w:r>
              <w:rPr>
                <w:rFonts w:hint="eastAsia" w:ascii="新宋体" w:hAnsi="新宋体" w:eastAsia="新宋体"/>
              </w:rPr>
              <w:t>说明</w:t>
            </w:r>
          </w:p>
        </w:tc>
        <w:tc>
          <w:tcPr>
            <w:tcW w:w="1260" w:type="dxa"/>
            <w:noWrap w:val="0"/>
            <w:vAlign w:val="center"/>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PrEx>
        <w:trPr>
          <w:cantSplit/>
        </w:trPr>
        <w:tc>
          <w:tcPr>
            <w:tcW w:w="540" w:type="dxa"/>
            <w:vMerge w:val="continue"/>
            <w:noWrap w:val="0"/>
            <w:vAlign w:val="center"/>
          </w:tcPr>
          <w:p>
            <w:pPr>
              <w:jc w:val="center"/>
              <w:rPr>
                <w:rFonts w:hint="eastAsia" w:ascii="新宋体" w:hAnsi="新宋体" w:eastAsia="新宋体"/>
              </w:rPr>
            </w:pPr>
          </w:p>
        </w:tc>
        <w:tc>
          <w:tcPr>
            <w:tcW w:w="540" w:type="dxa"/>
            <w:vMerge w:val="continue"/>
            <w:noWrap w:val="0"/>
            <w:vAlign w:val="center"/>
          </w:tcPr>
          <w:p>
            <w:pPr>
              <w:jc w:val="center"/>
              <w:rPr>
                <w:rFonts w:hint="eastAsia" w:ascii="新宋体" w:hAnsi="新宋体" w:eastAsia="新宋体"/>
              </w:rPr>
            </w:pPr>
          </w:p>
        </w:tc>
        <w:tc>
          <w:tcPr>
            <w:tcW w:w="900" w:type="dxa"/>
            <w:vMerge w:val="continue"/>
            <w:noWrap w:val="0"/>
            <w:vAlign w:val="center"/>
          </w:tcPr>
          <w:p>
            <w:pPr>
              <w:jc w:val="center"/>
              <w:rPr>
                <w:rFonts w:hint="eastAsia" w:ascii="新宋体" w:hAnsi="新宋体" w:eastAsia="新宋体"/>
              </w:rPr>
            </w:pPr>
          </w:p>
        </w:tc>
        <w:tc>
          <w:tcPr>
            <w:tcW w:w="720" w:type="dxa"/>
            <w:noWrap w:val="0"/>
            <w:vAlign w:val="center"/>
          </w:tcPr>
          <w:p>
            <w:pPr>
              <w:jc w:val="center"/>
              <w:rPr>
                <w:rFonts w:hint="eastAsia" w:ascii="新宋体" w:hAnsi="新宋体" w:eastAsia="新宋体"/>
                <w:sz w:val="18"/>
              </w:rPr>
            </w:pPr>
            <w:r>
              <w:rPr>
                <w:rFonts w:hint="eastAsia" w:ascii="新宋体" w:hAnsi="新宋体" w:eastAsia="新宋体"/>
                <w:sz w:val="18"/>
              </w:rPr>
              <w:t>0</w:t>
            </w:r>
          </w:p>
        </w:tc>
        <w:tc>
          <w:tcPr>
            <w:tcW w:w="540" w:type="dxa"/>
            <w:noWrap w:val="0"/>
            <w:vAlign w:val="center"/>
          </w:tcPr>
          <w:p>
            <w:pPr>
              <w:jc w:val="center"/>
              <w:rPr>
                <w:rFonts w:hint="eastAsia" w:ascii="新宋体" w:hAnsi="新宋体" w:eastAsia="新宋体"/>
                <w:sz w:val="18"/>
              </w:rPr>
            </w:pPr>
            <w:r>
              <w:rPr>
                <w:rFonts w:hint="eastAsia" w:ascii="新宋体" w:hAnsi="新宋体" w:eastAsia="新宋体"/>
                <w:sz w:val="18"/>
              </w:rPr>
              <w:t>1</w:t>
            </w:r>
          </w:p>
        </w:tc>
        <w:tc>
          <w:tcPr>
            <w:tcW w:w="4500" w:type="dxa"/>
            <w:noWrap w:val="0"/>
            <w:vAlign w:val="center"/>
          </w:tcPr>
          <w:p>
            <w:pPr>
              <w:rPr>
                <w:rFonts w:hint="eastAsia" w:ascii="新宋体" w:hAnsi="新宋体" w:eastAsia="新宋体"/>
                <w:sz w:val="18"/>
              </w:rPr>
            </w:pPr>
            <w:r>
              <w:rPr>
                <w:rFonts w:hint="eastAsia" w:ascii="新宋体" w:hAnsi="新宋体" w:eastAsia="新宋体"/>
                <w:sz w:val="18"/>
              </w:rPr>
              <w:t>工位信息：31H上工位；32H为下工位；</w:t>
            </w:r>
          </w:p>
        </w:tc>
        <w:tc>
          <w:tcPr>
            <w:tcW w:w="1260" w:type="dxa"/>
            <w:noWrap w:val="0"/>
            <w:vAlign w:val="center"/>
          </w:tcPr>
          <w:p>
            <w:pPr>
              <w:rPr>
                <w:rFonts w:hint="eastAsia" w:ascii="新宋体" w:hAnsi="新宋体" w:eastAsia="新宋体"/>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PrEx>
        <w:trPr>
          <w:cantSplit/>
        </w:trPr>
        <w:tc>
          <w:tcPr>
            <w:tcW w:w="540" w:type="dxa"/>
            <w:vMerge w:val="continue"/>
            <w:noWrap w:val="0"/>
            <w:vAlign w:val="center"/>
          </w:tcPr>
          <w:p>
            <w:pPr>
              <w:jc w:val="center"/>
              <w:rPr>
                <w:rFonts w:hint="eastAsia" w:ascii="新宋体" w:hAnsi="新宋体" w:eastAsia="新宋体"/>
              </w:rPr>
            </w:pPr>
          </w:p>
        </w:tc>
        <w:tc>
          <w:tcPr>
            <w:tcW w:w="540" w:type="dxa"/>
            <w:vMerge w:val="continue"/>
            <w:noWrap w:val="0"/>
            <w:vAlign w:val="center"/>
          </w:tcPr>
          <w:p>
            <w:pPr>
              <w:jc w:val="center"/>
              <w:rPr>
                <w:rFonts w:hint="eastAsia" w:ascii="新宋体" w:hAnsi="新宋体" w:eastAsia="新宋体"/>
              </w:rPr>
            </w:pPr>
          </w:p>
        </w:tc>
        <w:tc>
          <w:tcPr>
            <w:tcW w:w="900" w:type="dxa"/>
            <w:vMerge w:val="continue"/>
            <w:noWrap w:val="0"/>
            <w:vAlign w:val="center"/>
          </w:tcPr>
          <w:p>
            <w:pPr>
              <w:jc w:val="center"/>
              <w:rPr>
                <w:rFonts w:hint="eastAsia" w:ascii="新宋体" w:hAnsi="新宋体" w:eastAsia="新宋体"/>
              </w:rPr>
            </w:pPr>
          </w:p>
        </w:tc>
        <w:tc>
          <w:tcPr>
            <w:tcW w:w="720" w:type="dxa"/>
            <w:noWrap w:val="0"/>
            <w:vAlign w:val="center"/>
          </w:tcPr>
          <w:p>
            <w:pPr>
              <w:jc w:val="center"/>
              <w:rPr>
                <w:rFonts w:hint="eastAsia" w:ascii="新宋体" w:hAnsi="新宋体" w:eastAsia="新宋体"/>
                <w:sz w:val="18"/>
              </w:rPr>
            </w:pPr>
            <w:r>
              <w:rPr>
                <w:rFonts w:hint="eastAsia" w:ascii="新宋体" w:hAnsi="新宋体" w:eastAsia="新宋体"/>
                <w:sz w:val="18"/>
              </w:rPr>
              <w:t>1</w:t>
            </w:r>
          </w:p>
        </w:tc>
        <w:tc>
          <w:tcPr>
            <w:tcW w:w="540" w:type="dxa"/>
            <w:noWrap w:val="0"/>
            <w:vAlign w:val="center"/>
          </w:tcPr>
          <w:p>
            <w:pPr>
              <w:jc w:val="center"/>
              <w:rPr>
                <w:rFonts w:hint="eastAsia" w:ascii="新宋体" w:hAnsi="新宋体" w:eastAsia="新宋体"/>
                <w:sz w:val="18"/>
              </w:rPr>
            </w:pPr>
            <w:r>
              <w:rPr>
                <w:rFonts w:hint="eastAsia" w:ascii="新宋体" w:hAnsi="新宋体" w:eastAsia="新宋体"/>
                <w:sz w:val="18"/>
              </w:rPr>
              <w:t>1</w:t>
            </w:r>
          </w:p>
        </w:tc>
        <w:tc>
          <w:tcPr>
            <w:tcW w:w="4500" w:type="dxa"/>
            <w:noWrap w:val="0"/>
            <w:vAlign w:val="center"/>
          </w:tcPr>
          <w:p>
            <w:pPr>
              <w:rPr>
                <w:rFonts w:hint="eastAsia" w:ascii="新宋体" w:hAnsi="新宋体" w:eastAsia="新宋体"/>
                <w:sz w:val="18"/>
              </w:rPr>
            </w:pPr>
            <w:r>
              <w:rPr>
                <w:rFonts w:hint="eastAsia" w:ascii="新宋体" w:hAnsi="新宋体" w:eastAsia="新宋体"/>
                <w:sz w:val="18"/>
              </w:rPr>
              <w:t>当前卡机编号：30H无；31H为1#机；32H为2#机；33H为3#机；34为4#机；</w:t>
            </w:r>
          </w:p>
        </w:tc>
        <w:tc>
          <w:tcPr>
            <w:tcW w:w="1260" w:type="dxa"/>
            <w:noWrap w:val="0"/>
            <w:vAlign w:val="center"/>
          </w:tcPr>
          <w:p>
            <w:pPr>
              <w:rPr>
                <w:rFonts w:hint="eastAsia" w:ascii="新宋体" w:hAnsi="新宋体" w:eastAsia="新宋体"/>
                <w:sz w:val="18"/>
              </w:rPr>
            </w:pPr>
            <w:r>
              <w:rPr>
                <w:rFonts w:hint="eastAsia" w:ascii="新宋体" w:hAnsi="新宋体" w:eastAsia="新宋体"/>
                <w:sz w:val="18"/>
              </w:rPr>
              <w:t>为该信息帧上报时实际的当前卡机编号</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5</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ETX</w:t>
            </w:r>
          </w:p>
        </w:tc>
        <w:tc>
          <w:tcPr>
            <w:tcW w:w="5760" w:type="dxa"/>
            <w:gridSpan w:val="3"/>
            <w:shd w:val="clear" w:color="auto" w:fill="E6E6E6"/>
            <w:noWrap w:val="0"/>
            <w:vAlign w:val="top"/>
          </w:tcPr>
          <w:p>
            <w:pPr>
              <w:rPr>
                <w:rFonts w:hint="eastAsia" w:ascii="新宋体" w:hAnsi="新宋体" w:eastAsia="新宋体"/>
              </w:rPr>
            </w:pPr>
            <w:r>
              <w:rPr>
                <w:rFonts w:hint="eastAsia" w:ascii="新宋体" w:hAnsi="新宋体" w:eastAsia="新宋体"/>
              </w:rPr>
              <w:t>3EH(字符</w:t>
            </w:r>
            <w:r>
              <w:rPr>
                <w:rFonts w:ascii="新宋体" w:hAnsi="新宋体" w:eastAsia="新宋体"/>
              </w:rPr>
              <w:t>’</w:t>
            </w:r>
            <w:r>
              <w:rPr>
                <w:rFonts w:hint="eastAsia" w:ascii="新宋体" w:hAnsi="新宋体" w:eastAsia="新宋体"/>
              </w:rPr>
              <w:t>&gt;</w:t>
            </w:r>
            <w:r>
              <w:rPr>
                <w:rFonts w:ascii="新宋体" w:hAnsi="新宋体" w:eastAsia="新宋体"/>
              </w:rPr>
              <w:t>’</w:t>
            </w:r>
            <w:r>
              <w:rPr>
                <w:rFonts w:hint="eastAsia" w:ascii="新宋体" w:hAnsi="新宋体" w:eastAsia="新宋体"/>
              </w:rPr>
              <w:t>)</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PrEx>
        <w:trPr>
          <w:cantSplit/>
        </w:trPr>
        <w:tc>
          <w:tcPr>
            <w:tcW w:w="1080" w:type="dxa"/>
            <w:gridSpan w:val="2"/>
            <w:noWrap w:val="0"/>
            <w:vAlign w:val="center"/>
          </w:tcPr>
          <w:p>
            <w:pPr>
              <w:jc w:val="center"/>
              <w:rPr>
                <w:rFonts w:hint="eastAsia" w:ascii="新宋体" w:hAnsi="新宋体" w:eastAsia="新宋体"/>
              </w:rPr>
            </w:pPr>
            <w:r>
              <w:rPr>
                <w:rFonts w:hint="eastAsia" w:ascii="新宋体" w:hAnsi="新宋体" w:eastAsia="新宋体"/>
              </w:rPr>
              <w:t>功能描述</w:t>
            </w:r>
          </w:p>
        </w:tc>
        <w:tc>
          <w:tcPr>
            <w:tcW w:w="7920" w:type="dxa"/>
            <w:gridSpan w:val="5"/>
            <w:noWrap w:val="0"/>
            <w:vAlign w:val="top"/>
          </w:tcPr>
          <w:p>
            <w:pPr>
              <w:rPr>
                <w:rFonts w:hint="eastAsia" w:ascii="新宋体" w:hAnsi="新宋体" w:eastAsia="新宋体"/>
              </w:rPr>
            </w:pPr>
            <w:r>
              <w:rPr>
                <w:rFonts w:hint="eastAsia" w:ascii="新宋体" w:hAnsi="新宋体" w:eastAsia="新宋体"/>
              </w:rPr>
              <w:t>当卡机</w:t>
            </w:r>
            <w:r>
              <w:rPr>
                <w:rFonts w:hint="eastAsia" w:ascii="新宋体" w:hAnsi="新宋体" w:eastAsia="新宋体"/>
                <w:lang w:val="en-US" w:eastAsia="zh-CN"/>
              </w:rPr>
              <w:t>检测到有卡插入</w:t>
            </w:r>
            <w:r>
              <w:rPr>
                <w:rFonts w:hint="eastAsia" w:ascii="新宋体" w:hAnsi="新宋体" w:eastAsia="新宋体"/>
              </w:rPr>
              <w:t>时上报该信息帧；</w:t>
            </w:r>
          </w:p>
          <w:p>
            <w:pPr>
              <w:rPr>
                <w:rFonts w:hint="eastAsia" w:ascii="新宋体" w:hAnsi="新宋体" w:eastAsia="新宋体"/>
              </w:rPr>
            </w:pPr>
            <w:r>
              <w:rPr>
                <w:rFonts w:hint="eastAsia" w:ascii="新宋体" w:hAnsi="新宋体" w:eastAsia="新宋体"/>
              </w:rPr>
              <w:t>等待PC机回应正负应答信息(30H、31H)帧，如果未收到回应帧，间隔1s上报一次；</w:t>
            </w:r>
          </w:p>
          <w:p>
            <w:pPr>
              <w:rPr>
                <w:rFonts w:hint="eastAsia" w:ascii="新宋体" w:hAnsi="新宋体" w:eastAsia="新宋体"/>
              </w:rPr>
            </w:pPr>
            <w:r>
              <w:rPr>
                <w:rFonts w:hint="eastAsia" w:ascii="新宋体" w:hAnsi="新宋体" w:eastAsia="新宋体"/>
              </w:rPr>
              <w:t>如果收到负应答信息(31H)帧立即重复上报；</w:t>
            </w:r>
          </w:p>
          <w:p>
            <w:pPr>
              <w:rPr>
                <w:rFonts w:hint="eastAsia" w:ascii="新宋体" w:hAnsi="新宋体" w:eastAsia="新宋体"/>
              </w:rPr>
            </w:pPr>
            <w:r>
              <w:rPr>
                <w:rFonts w:hint="eastAsia" w:ascii="新宋体" w:hAnsi="新宋体" w:eastAsia="新宋体"/>
              </w:rPr>
              <w:t>如果收到正应答信息(30H)帧结束；</w:t>
            </w:r>
          </w:p>
          <w:p>
            <w:pPr>
              <w:rPr>
                <w:rFonts w:hint="eastAsia" w:ascii="新宋体" w:hAnsi="新宋体" w:eastAsia="新宋体"/>
              </w:rPr>
            </w:pPr>
            <w:r>
              <w:rPr>
                <w:rFonts w:hint="eastAsia" w:ascii="新宋体" w:hAnsi="新宋体" w:eastAsia="新宋体"/>
              </w:rPr>
              <w:t>从司机取走卡到上报信息的延时时间应≤0.5s；</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1080" w:type="dxa"/>
            <w:gridSpan w:val="2"/>
            <w:noWrap w:val="0"/>
            <w:vAlign w:val="center"/>
          </w:tcPr>
          <w:p>
            <w:pPr>
              <w:jc w:val="center"/>
              <w:rPr>
                <w:rFonts w:hint="eastAsia" w:ascii="新宋体" w:hAnsi="新宋体" w:eastAsia="新宋体"/>
              </w:rPr>
            </w:pPr>
            <w:r>
              <w:rPr>
                <w:rFonts w:hint="eastAsia" w:ascii="新宋体" w:hAnsi="新宋体" w:eastAsia="新宋体"/>
              </w:rPr>
              <w:t>PC应答</w:t>
            </w:r>
          </w:p>
        </w:tc>
        <w:tc>
          <w:tcPr>
            <w:tcW w:w="7920" w:type="dxa"/>
            <w:gridSpan w:val="5"/>
            <w:noWrap w:val="0"/>
            <w:vAlign w:val="top"/>
          </w:tcPr>
          <w:p>
            <w:pPr>
              <w:rPr>
                <w:rFonts w:hint="eastAsia" w:ascii="新宋体" w:hAnsi="新宋体" w:eastAsia="新宋体"/>
              </w:rPr>
            </w:pPr>
            <w:r>
              <w:rPr>
                <w:rFonts w:hint="eastAsia" w:ascii="新宋体" w:hAnsi="新宋体" w:eastAsia="新宋体"/>
              </w:rPr>
              <w:t>正负应答帧</w:t>
            </w:r>
          </w:p>
        </w:tc>
      </w:tr>
    </w:tbl>
    <w:p>
      <w:pPr>
        <w:ind w:firstLine="539" w:firstLineChars="257"/>
        <w:rPr>
          <w:rFonts w:hint="eastAsia" w:ascii="新宋体" w:hAnsi="新宋体" w:eastAsia="新宋体"/>
        </w:rPr>
      </w:pPr>
    </w:p>
    <w:p>
      <w:pPr>
        <w:spacing w:line="360" w:lineRule="auto"/>
        <w:ind w:left="420"/>
        <w:outlineLvl w:val="0"/>
        <w:rPr>
          <w:rFonts w:hint="eastAsia" w:ascii="新宋体" w:hAnsi="新宋体" w:eastAsia="新宋体"/>
          <w:b/>
          <w:bCs/>
          <w:sz w:val="24"/>
        </w:rPr>
      </w:pPr>
      <w:r>
        <w:rPr>
          <w:rFonts w:hint="eastAsia" w:ascii="新宋体" w:hAnsi="新宋体" w:eastAsia="新宋体"/>
          <w:b/>
          <w:bCs/>
          <w:sz w:val="24"/>
          <w:lang w:val="en-US" w:eastAsia="zh-CN"/>
        </w:rPr>
        <w:t>5.0出口按键打印和求助</w:t>
      </w:r>
      <w:r>
        <w:rPr>
          <w:rFonts w:hint="eastAsia" w:ascii="新宋体" w:hAnsi="新宋体" w:eastAsia="新宋体"/>
          <w:b/>
          <w:bCs/>
          <w:sz w:val="24"/>
        </w:rPr>
        <w:t>(</w:t>
      </w:r>
      <w:r>
        <w:rPr>
          <w:rFonts w:hint="eastAsia" w:ascii="新宋体" w:hAnsi="新宋体" w:eastAsia="新宋体"/>
          <w:b/>
          <w:bCs/>
          <w:sz w:val="24"/>
          <w:lang w:val="en-US" w:eastAsia="zh-CN"/>
        </w:rPr>
        <w:t>50</w:t>
      </w:r>
      <w:r>
        <w:rPr>
          <w:rFonts w:hint="eastAsia" w:ascii="新宋体" w:hAnsi="新宋体" w:eastAsia="新宋体"/>
          <w:b/>
          <w:bCs/>
          <w:sz w:val="24"/>
        </w:rPr>
        <w:t>H)帧</w:t>
      </w:r>
    </w:p>
    <w:tbl>
      <w:tblPr>
        <w:tblStyle w:val="5"/>
        <w:tblW w:w="9000" w:type="dxa"/>
        <w:tblInd w:w="108" w:type="dxa"/>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540"/>
        <w:gridCol w:w="540"/>
        <w:gridCol w:w="900"/>
        <w:gridCol w:w="720"/>
        <w:gridCol w:w="540"/>
        <w:gridCol w:w="4500"/>
        <w:gridCol w:w="1260"/>
      </w:tblGrid>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noWrap w:val="0"/>
            <w:vAlign w:val="center"/>
          </w:tcPr>
          <w:p>
            <w:pPr>
              <w:jc w:val="center"/>
              <w:rPr>
                <w:rFonts w:hint="eastAsia" w:ascii="新宋体" w:hAnsi="新宋体" w:eastAsia="新宋体"/>
                <w:b/>
                <w:bCs/>
              </w:rPr>
            </w:pPr>
            <w:r>
              <w:rPr>
                <w:rFonts w:hint="eastAsia" w:ascii="新宋体" w:hAnsi="新宋体" w:eastAsia="新宋体"/>
                <w:b/>
                <w:bCs/>
              </w:rPr>
              <w:t>位置</w:t>
            </w:r>
          </w:p>
        </w:tc>
        <w:tc>
          <w:tcPr>
            <w:tcW w:w="540" w:type="dxa"/>
            <w:noWrap w:val="0"/>
            <w:vAlign w:val="center"/>
          </w:tcPr>
          <w:p>
            <w:pPr>
              <w:jc w:val="center"/>
              <w:rPr>
                <w:rFonts w:hint="eastAsia" w:ascii="新宋体" w:hAnsi="新宋体" w:eastAsia="新宋体"/>
                <w:b/>
                <w:bCs/>
              </w:rPr>
            </w:pPr>
            <w:r>
              <w:rPr>
                <w:rFonts w:hint="eastAsia" w:ascii="新宋体" w:hAnsi="新宋体" w:eastAsia="新宋体"/>
                <w:b/>
                <w:bCs/>
              </w:rPr>
              <w:t>长度</w:t>
            </w:r>
          </w:p>
        </w:tc>
        <w:tc>
          <w:tcPr>
            <w:tcW w:w="900" w:type="dxa"/>
            <w:noWrap w:val="0"/>
            <w:vAlign w:val="center"/>
          </w:tcPr>
          <w:p>
            <w:pPr>
              <w:jc w:val="center"/>
              <w:rPr>
                <w:rFonts w:hint="eastAsia" w:ascii="新宋体" w:hAnsi="新宋体" w:eastAsia="新宋体"/>
                <w:b/>
                <w:bCs/>
              </w:rPr>
            </w:pPr>
            <w:r>
              <w:rPr>
                <w:rFonts w:hint="eastAsia" w:ascii="新宋体" w:hAnsi="新宋体" w:eastAsia="新宋体"/>
                <w:b/>
                <w:bCs/>
              </w:rPr>
              <w:t>数据</w:t>
            </w:r>
          </w:p>
        </w:tc>
        <w:tc>
          <w:tcPr>
            <w:tcW w:w="5760" w:type="dxa"/>
            <w:gridSpan w:val="3"/>
            <w:noWrap w:val="0"/>
            <w:vAlign w:val="center"/>
          </w:tcPr>
          <w:p>
            <w:pPr>
              <w:jc w:val="center"/>
              <w:rPr>
                <w:rFonts w:hint="eastAsia" w:ascii="新宋体" w:hAnsi="新宋体" w:eastAsia="新宋体"/>
                <w:b/>
                <w:bCs/>
              </w:rPr>
            </w:pPr>
            <w:r>
              <w:rPr>
                <w:rFonts w:hint="eastAsia" w:ascii="新宋体" w:hAnsi="新宋体" w:eastAsia="新宋体"/>
                <w:b/>
                <w:bCs/>
              </w:rPr>
              <w:t>说   明</w:t>
            </w:r>
          </w:p>
        </w:tc>
        <w:tc>
          <w:tcPr>
            <w:tcW w:w="1260" w:type="dxa"/>
            <w:noWrap w:val="0"/>
            <w:vAlign w:val="center"/>
          </w:tcPr>
          <w:p>
            <w:pPr>
              <w:jc w:val="center"/>
              <w:rPr>
                <w:rFonts w:hint="eastAsia" w:ascii="新宋体" w:hAnsi="新宋体" w:eastAsia="新宋体"/>
                <w:b/>
                <w:bCs/>
              </w:rPr>
            </w:pPr>
            <w:r>
              <w:rPr>
                <w:rFonts w:hint="eastAsia" w:ascii="新宋体" w:hAnsi="新宋体" w:eastAsia="新宋体"/>
                <w:b/>
                <w:bCs/>
              </w:rPr>
              <w:t>备注</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0</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STX</w:t>
            </w:r>
          </w:p>
        </w:tc>
        <w:tc>
          <w:tcPr>
            <w:tcW w:w="5760" w:type="dxa"/>
            <w:gridSpan w:val="3"/>
            <w:shd w:val="clear" w:color="auto" w:fill="E6E6E6"/>
            <w:noWrap w:val="0"/>
            <w:vAlign w:val="top"/>
          </w:tcPr>
          <w:p>
            <w:pPr>
              <w:rPr>
                <w:rFonts w:hint="eastAsia" w:ascii="新宋体" w:hAnsi="新宋体" w:eastAsia="新宋体"/>
              </w:rPr>
            </w:pPr>
            <w:r>
              <w:rPr>
                <w:rFonts w:hint="eastAsia" w:ascii="新宋体" w:hAnsi="新宋体" w:eastAsia="新宋体"/>
              </w:rPr>
              <w:t>3CH(字符</w:t>
            </w:r>
            <w:r>
              <w:rPr>
                <w:rFonts w:ascii="新宋体" w:hAnsi="新宋体" w:eastAsia="新宋体"/>
              </w:rPr>
              <w:t>’</w:t>
            </w:r>
            <w:r>
              <w:rPr>
                <w:rFonts w:hint="eastAsia" w:ascii="新宋体" w:hAnsi="新宋体" w:eastAsia="新宋体"/>
              </w:rPr>
              <w:t>&lt;</w:t>
            </w:r>
            <w:r>
              <w:rPr>
                <w:rFonts w:ascii="新宋体" w:hAnsi="新宋体" w:eastAsia="新宋体"/>
              </w:rPr>
              <w:t>’</w:t>
            </w:r>
            <w:r>
              <w:rPr>
                <w:rFonts w:hint="eastAsia" w:ascii="新宋体" w:hAnsi="新宋体" w:eastAsia="新宋体"/>
              </w:rPr>
              <w:t>)</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color w:val="000000"/>
              </w:rPr>
              <w:t>RSCTL</w:t>
            </w:r>
          </w:p>
        </w:tc>
        <w:tc>
          <w:tcPr>
            <w:tcW w:w="5760" w:type="dxa"/>
            <w:gridSpan w:val="3"/>
            <w:shd w:val="clear" w:color="auto" w:fill="E6E6E6"/>
            <w:noWrap w:val="0"/>
            <w:vAlign w:val="top"/>
          </w:tcPr>
          <w:p>
            <w:pPr>
              <w:rPr>
                <w:rFonts w:hint="eastAsia" w:ascii="新宋体" w:hAnsi="新宋体" w:eastAsia="新宋体"/>
              </w:rPr>
            </w:pPr>
            <w:r>
              <w:rPr>
                <w:rFonts w:hint="eastAsia" w:ascii="新宋体" w:hAnsi="新宋体" w:eastAsia="新宋体"/>
                <w:szCs w:val="21"/>
              </w:rPr>
              <w:t>帧序列号，1个字节，‘0’到‘9’依次循环</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2</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CTL</w:t>
            </w:r>
          </w:p>
        </w:tc>
        <w:tc>
          <w:tcPr>
            <w:tcW w:w="5760" w:type="dxa"/>
            <w:gridSpan w:val="3"/>
            <w:shd w:val="clear" w:color="auto" w:fill="E6E6E6"/>
            <w:noWrap w:val="0"/>
            <w:vAlign w:val="top"/>
          </w:tcPr>
          <w:p>
            <w:pPr>
              <w:rPr>
                <w:rFonts w:hint="eastAsia" w:ascii="新宋体" w:hAnsi="新宋体" w:eastAsia="新宋体"/>
              </w:rPr>
            </w:pPr>
            <w:r>
              <w:rPr>
                <w:rFonts w:hint="eastAsia" w:ascii="新宋体" w:hAnsi="新宋体" w:eastAsia="新宋体"/>
                <w:lang w:val="en-US" w:eastAsia="zh-CN"/>
              </w:rPr>
              <w:t>50</w:t>
            </w:r>
            <w:r>
              <w:rPr>
                <w:rFonts w:hint="eastAsia" w:ascii="新宋体" w:hAnsi="新宋体" w:eastAsia="新宋体"/>
              </w:rPr>
              <w:t>H(字符</w:t>
            </w:r>
            <w:r>
              <w:rPr>
                <w:rFonts w:ascii="新宋体" w:hAnsi="新宋体" w:eastAsia="新宋体"/>
              </w:rPr>
              <w:t>’</w:t>
            </w:r>
            <w:r>
              <w:rPr>
                <w:rFonts w:hint="eastAsia" w:ascii="新宋体" w:hAnsi="新宋体" w:eastAsia="新宋体"/>
                <w:lang w:val="en-US" w:eastAsia="zh-CN"/>
              </w:rPr>
              <w:t>J</w:t>
            </w:r>
            <w:r>
              <w:rPr>
                <w:rFonts w:ascii="新宋体" w:hAnsi="新宋体" w:eastAsia="新宋体"/>
              </w:rPr>
              <w:t>’</w:t>
            </w:r>
            <w:r>
              <w:rPr>
                <w:rFonts w:hint="eastAsia" w:ascii="新宋体" w:hAnsi="新宋体" w:eastAsia="新宋体"/>
              </w:rPr>
              <w:t>)</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540" w:type="dxa"/>
            <w:vMerge w:val="restart"/>
            <w:noWrap w:val="0"/>
            <w:vAlign w:val="center"/>
          </w:tcPr>
          <w:p>
            <w:pPr>
              <w:jc w:val="center"/>
              <w:rPr>
                <w:rFonts w:hint="eastAsia" w:ascii="新宋体" w:hAnsi="新宋体" w:eastAsia="新宋体"/>
              </w:rPr>
            </w:pPr>
            <w:r>
              <w:rPr>
                <w:rFonts w:hint="eastAsia" w:ascii="新宋体" w:hAnsi="新宋体" w:eastAsia="新宋体"/>
              </w:rPr>
              <w:t>3</w:t>
            </w:r>
          </w:p>
        </w:tc>
        <w:tc>
          <w:tcPr>
            <w:tcW w:w="540" w:type="dxa"/>
            <w:vMerge w:val="restart"/>
            <w:noWrap w:val="0"/>
            <w:vAlign w:val="center"/>
          </w:tcPr>
          <w:p>
            <w:pPr>
              <w:jc w:val="center"/>
              <w:rPr>
                <w:rFonts w:hint="eastAsia" w:ascii="新宋体" w:hAnsi="新宋体" w:eastAsia="新宋体"/>
                <w:lang w:eastAsia="zh-CN"/>
              </w:rPr>
            </w:pPr>
            <w:r>
              <w:rPr>
                <w:rFonts w:hint="eastAsia" w:ascii="新宋体" w:hAnsi="新宋体" w:eastAsia="新宋体"/>
                <w:lang w:val="en-US" w:eastAsia="zh-CN"/>
              </w:rPr>
              <w:t>1</w:t>
            </w:r>
          </w:p>
        </w:tc>
        <w:tc>
          <w:tcPr>
            <w:tcW w:w="900" w:type="dxa"/>
            <w:vMerge w:val="restart"/>
            <w:noWrap w:val="0"/>
            <w:vAlign w:val="center"/>
          </w:tcPr>
          <w:p>
            <w:pPr>
              <w:jc w:val="center"/>
              <w:rPr>
                <w:rFonts w:hint="eastAsia" w:ascii="新宋体" w:hAnsi="新宋体" w:eastAsia="新宋体"/>
              </w:rPr>
            </w:pPr>
            <w:r>
              <w:rPr>
                <w:rFonts w:hint="eastAsia" w:ascii="新宋体" w:hAnsi="新宋体" w:eastAsia="新宋体"/>
              </w:rPr>
              <w:t>DATA</w:t>
            </w:r>
          </w:p>
        </w:tc>
        <w:tc>
          <w:tcPr>
            <w:tcW w:w="720" w:type="dxa"/>
            <w:noWrap w:val="0"/>
            <w:vAlign w:val="center"/>
          </w:tcPr>
          <w:p>
            <w:pPr>
              <w:jc w:val="center"/>
              <w:rPr>
                <w:rFonts w:hint="eastAsia" w:ascii="新宋体" w:hAnsi="新宋体" w:eastAsia="新宋体"/>
              </w:rPr>
            </w:pPr>
            <w:r>
              <w:rPr>
                <w:rFonts w:hint="eastAsia" w:ascii="新宋体" w:hAnsi="新宋体" w:eastAsia="新宋体"/>
              </w:rPr>
              <w:t>位置</w:t>
            </w:r>
          </w:p>
        </w:tc>
        <w:tc>
          <w:tcPr>
            <w:tcW w:w="540" w:type="dxa"/>
            <w:noWrap w:val="0"/>
            <w:vAlign w:val="center"/>
          </w:tcPr>
          <w:p>
            <w:pPr>
              <w:jc w:val="center"/>
              <w:rPr>
                <w:rFonts w:hint="eastAsia" w:ascii="新宋体" w:hAnsi="新宋体" w:eastAsia="新宋体"/>
              </w:rPr>
            </w:pPr>
            <w:r>
              <w:rPr>
                <w:rFonts w:hint="eastAsia" w:ascii="新宋体" w:hAnsi="新宋体" w:eastAsia="新宋体"/>
              </w:rPr>
              <w:t>长度</w:t>
            </w:r>
          </w:p>
        </w:tc>
        <w:tc>
          <w:tcPr>
            <w:tcW w:w="4500" w:type="dxa"/>
            <w:noWrap w:val="0"/>
            <w:vAlign w:val="center"/>
          </w:tcPr>
          <w:p>
            <w:pPr>
              <w:rPr>
                <w:rFonts w:hint="eastAsia" w:ascii="新宋体" w:hAnsi="新宋体" w:eastAsia="新宋体"/>
              </w:rPr>
            </w:pPr>
            <w:r>
              <w:rPr>
                <w:rFonts w:hint="eastAsia" w:ascii="新宋体" w:hAnsi="新宋体" w:eastAsia="新宋体"/>
              </w:rPr>
              <w:t>说明</w:t>
            </w:r>
          </w:p>
        </w:tc>
        <w:tc>
          <w:tcPr>
            <w:tcW w:w="1260" w:type="dxa"/>
            <w:noWrap w:val="0"/>
            <w:vAlign w:val="center"/>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540" w:type="dxa"/>
            <w:vMerge w:val="continue"/>
            <w:noWrap w:val="0"/>
            <w:vAlign w:val="center"/>
          </w:tcPr>
          <w:p>
            <w:pPr>
              <w:jc w:val="center"/>
              <w:rPr>
                <w:rFonts w:hint="eastAsia" w:ascii="新宋体" w:hAnsi="新宋体" w:eastAsia="新宋体"/>
              </w:rPr>
            </w:pPr>
          </w:p>
        </w:tc>
        <w:tc>
          <w:tcPr>
            <w:tcW w:w="540" w:type="dxa"/>
            <w:vMerge w:val="continue"/>
            <w:noWrap w:val="0"/>
            <w:vAlign w:val="center"/>
          </w:tcPr>
          <w:p>
            <w:pPr>
              <w:jc w:val="center"/>
              <w:rPr>
                <w:rFonts w:hint="eastAsia" w:ascii="新宋体" w:hAnsi="新宋体" w:eastAsia="新宋体"/>
              </w:rPr>
            </w:pPr>
          </w:p>
        </w:tc>
        <w:tc>
          <w:tcPr>
            <w:tcW w:w="900" w:type="dxa"/>
            <w:vMerge w:val="continue"/>
            <w:noWrap w:val="0"/>
            <w:vAlign w:val="center"/>
          </w:tcPr>
          <w:p>
            <w:pPr>
              <w:jc w:val="center"/>
              <w:rPr>
                <w:rFonts w:hint="eastAsia" w:ascii="新宋体" w:hAnsi="新宋体" w:eastAsia="新宋体"/>
              </w:rPr>
            </w:pPr>
          </w:p>
        </w:tc>
        <w:tc>
          <w:tcPr>
            <w:tcW w:w="720" w:type="dxa"/>
            <w:noWrap w:val="0"/>
            <w:vAlign w:val="center"/>
          </w:tcPr>
          <w:p>
            <w:pPr>
              <w:jc w:val="center"/>
              <w:rPr>
                <w:rFonts w:hint="eastAsia" w:ascii="新宋体" w:hAnsi="新宋体" w:eastAsia="新宋体"/>
                <w:sz w:val="18"/>
              </w:rPr>
            </w:pPr>
            <w:r>
              <w:rPr>
                <w:rFonts w:hint="eastAsia" w:ascii="新宋体" w:hAnsi="新宋体" w:eastAsia="新宋体"/>
                <w:sz w:val="18"/>
              </w:rPr>
              <w:t>0</w:t>
            </w:r>
          </w:p>
        </w:tc>
        <w:tc>
          <w:tcPr>
            <w:tcW w:w="540" w:type="dxa"/>
            <w:noWrap w:val="0"/>
            <w:vAlign w:val="center"/>
          </w:tcPr>
          <w:p>
            <w:pPr>
              <w:jc w:val="center"/>
              <w:rPr>
                <w:rFonts w:hint="eastAsia" w:ascii="新宋体" w:hAnsi="新宋体" w:eastAsia="新宋体"/>
                <w:sz w:val="18"/>
              </w:rPr>
            </w:pPr>
            <w:r>
              <w:rPr>
                <w:rFonts w:hint="eastAsia" w:ascii="新宋体" w:hAnsi="新宋体" w:eastAsia="新宋体"/>
                <w:sz w:val="18"/>
              </w:rPr>
              <w:t>1</w:t>
            </w:r>
          </w:p>
        </w:tc>
        <w:tc>
          <w:tcPr>
            <w:tcW w:w="4500" w:type="dxa"/>
            <w:noWrap w:val="0"/>
            <w:vAlign w:val="center"/>
          </w:tcPr>
          <w:p>
            <w:pPr>
              <w:rPr>
                <w:rFonts w:hint="default" w:ascii="新宋体" w:hAnsi="新宋体" w:eastAsia="新宋体"/>
                <w:sz w:val="18"/>
                <w:lang w:val="en-US" w:eastAsia="zh-CN"/>
              </w:rPr>
            </w:pPr>
            <w:r>
              <w:rPr>
                <w:rFonts w:hint="eastAsia" w:ascii="新宋体" w:hAnsi="新宋体" w:eastAsia="新宋体"/>
                <w:sz w:val="18"/>
                <w:lang w:val="en-US" w:eastAsia="zh-CN"/>
              </w:rPr>
              <w:t>31H 打印； 32H 求助</w:t>
            </w:r>
          </w:p>
        </w:tc>
        <w:tc>
          <w:tcPr>
            <w:tcW w:w="1260" w:type="dxa"/>
            <w:noWrap w:val="0"/>
            <w:vAlign w:val="center"/>
          </w:tcPr>
          <w:p>
            <w:pPr>
              <w:rPr>
                <w:rFonts w:hint="eastAsia" w:ascii="新宋体" w:hAnsi="新宋体" w:eastAsia="新宋体"/>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540" w:type="dxa"/>
            <w:vMerge w:val="continue"/>
            <w:noWrap w:val="0"/>
            <w:vAlign w:val="center"/>
          </w:tcPr>
          <w:p>
            <w:pPr>
              <w:jc w:val="center"/>
              <w:rPr>
                <w:rFonts w:hint="eastAsia" w:ascii="新宋体" w:hAnsi="新宋体" w:eastAsia="新宋体"/>
              </w:rPr>
            </w:pPr>
          </w:p>
        </w:tc>
        <w:tc>
          <w:tcPr>
            <w:tcW w:w="540" w:type="dxa"/>
            <w:vMerge w:val="continue"/>
            <w:noWrap w:val="0"/>
            <w:vAlign w:val="center"/>
          </w:tcPr>
          <w:p>
            <w:pPr>
              <w:jc w:val="center"/>
              <w:rPr>
                <w:rFonts w:hint="eastAsia" w:ascii="新宋体" w:hAnsi="新宋体" w:eastAsia="新宋体"/>
              </w:rPr>
            </w:pPr>
          </w:p>
        </w:tc>
        <w:tc>
          <w:tcPr>
            <w:tcW w:w="900" w:type="dxa"/>
            <w:vMerge w:val="continue"/>
            <w:noWrap w:val="0"/>
            <w:vAlign w:val="center"/>
          </w:tcPr>
          <w:p>
            <w:pPr>
              <w:jc w:val="center"/>
              <w:rPr>
                <w:rFonts w:hint="eastAsia" w:ascii="新宋体" w:hAnsi="新宋体" w:eastAsia="新宋体"/>
              </w:rPr>
            </w:pPr>
          </w:p>
        </w:tc>
        <w:tc>
          <w:tcPr>
            <w:tcW w:w="720" w:type="dxa"/>
            <w:noWrap w:val="0"/>
            <w:vAlign w:val="center"/>
          </w:tcPr>
          <w:p>
            <w:pPr>
              <w:jc w:val="center"/>
              <w:rPr>
                <w:rFonts w:hint="eastAsia" w:ascii="新宋体" w:hAnsi="新宋体" w:eastAsia="新宋体"/>
                <w:sz w:val="18"/>
              </w:rPr>
            </w:pPr>
            <w:r>
              <w:rPr>
                <w:rFonts w:hint="eastAsia" w:ascii="新宋体" w:hAnsi="新宋体" w:eastAsia="新宋体"/>
                <w:sz w:val="18"/>
              </w:rPr>
              <w:t>1</w:t>
            </w:r>
          </w:p>
        </w:tc>
        <w:tc>
          <w:tcPr>
            <w:tcW w:w="540" w:type="dxa"/>
            <w:noWrap w:val="0"/>
            <w:vAlign w:val="center"/>
          </w:tcPr>
          <w:p>
            <w:pPr>
              <w:jc w:val="center"/>
              <w:rPr>
                <w:rFonts w:hint="eastAsia" w:ascii="新宋体" w:hAnsi="新宋体" w:eastAsia="新宋体"/>
                <w:sz w:val="18"/>
              </w:rPr>
            </w:pPr>
            <w:r>
              <w:rPr>
                <w:rFonts w:hint="eastAsia" w:ascii="新宋体" w:hAnsi="新宋体" w:eastAsia="新宋体"/>
                <w:sz w:val="18"/>
              </w:rPr>
              <w:t>1</w:t>
            </w:r>
          </w:p>
        </w:tc>
        <w:tc>
          <w:tcPr>
            <w:tcW w:w="4500" w:type="dxa"/>
            <w:noWrap w:val="0"/>
            <w:vAlign w:val="center"/>
          </w:tcPr>
          <w:p>
            <w:pPr>
              <w:rPr>
                <w:rFonts w:hint="eastAsia" w:ascii="新宋体" w:hAnsi="新宋体" w:eastAsia="新宋体"/>
                <w:sz w:val="18"/>
              </w:rPr>
            </w:pPr>
            <w:r>
              <w:rPr>
                <w:rFonts w:hint="eastAsia" w:ascii="新宋体" w:hAnsi="新宋体" w:eastAsia="新宋体"/>
                <w:sz w:val="18"/>
              </w:rPr>
              <w:t>工位信息：31H上工位；32H为下工位</w:t>
            </w:r>
          </w:p>
        </w:tc>
        <w:tc>
          <w:tcPr>
            <w:tcW w:w="1260" w:type="dxa"/>
            <w:noWrap w:val="0"/>
            <w:vAlign w:val="center"/>
          </w:tcPr>
          <w:p>
            <w:pPr>
              <w:rPr>
                <w:rFonts w:hint="eastAsia" w:ascii="新宋体" w:hAnsi="新宋体" w:eastAsia="新宋体"/>
                <w:sz w:val="18"/>
              </w:rPr>
            </w:pPr>
            <w:r>
              <w:rPr>
                <w:rFonts w:hint="eastAsia" w:ascii="新宋体" w:hAnsi="新宋体" w:eastAsia="新宋体"/>
                <w:sz w:val="18"/>
              </w:rPr>
              <w:t>为该信息帧上报时实际的当前卡机编号</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5</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ETX</w:t>
            </w:r>
          </w:p>
        </w:tc>
        <w:tc>
          <w:tcPr>
            <w:tcW w:w="5760" w:type="dxa"/>
            <w:gridSpan w:val="3"/>
            <w:shd w:val="clear" w:color="auto" w:fill="E6E6E6"/>
            <w:noWrap w:val="0"/>
            <w:vAlign w:val="top"/>
          </w:tcPr>
          <w:p>
            <w:pPr>
              <w:rPr>
                <w:rFonts w:hint="eastAsia" w:ascii="新宋体" w:hAnsi="新宋体" w:eastAsia="新宋体"/>
              </w:rPr>
            </w:pPr>
            <w:r>
              <w:rPr>
                <w:rFonts w:hint="eastAsia" w:ascii="新宋体" w:hAnsi="新宋体" w:eastAsia="新宋体"/>
              </w:rPr>
              <w:t>3EH(字符</w:t>
            </w:r>
            <w:r>
              <w:rPr>
                <w:rFonts w:ascii="新宋体" w:hAnsi="新宋体" w:eastAsia="新宋体"/>
              </w:rPr>
              <w:t>’</w:t>
            </w:r>
            <w:r>
              <w:rPr>
                <w:rFonts w:hint="eastAsia" w:ascii="新宋体" w:hAnsi="新宋体" w:eastAsia="新宋体"/>
              </w:rPr>
              <w:t>&gt;</w:t>
            </w:r>
            <w:r>
              <w:rPr>
                <w:rFonts w:ascii="新宋体" w:hAnsi="新宋体" w:eastAsia="新宋体"/>
              </w:rPr>
              <w:t>’</w:t>
            </w:r>
            <w:r>
              <w:rPr>
                <w:rFonts w:hint="eastAsia" w:ascii="新宋体" w:hAnsi="新宋体" w:eastAsia="新宋体"/>
              </w:rPr>
              <w:t>)</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1080" w:type="dxa"/>
            <w:gridSpan w:val="2"/>
            <w:noWrap w:val="0"/>
            <w:vAlign w:val="center"/>
          </w:tcPr>
          <w:p>
            <w:pPr>
              <w:jc w:val="center"/>
              <w:rPr>
                <w:rFonts w:hint="eastAsia" w:ascii="新宋体" w:hAnsi="新宋体" w:eastAsia="新宋体"/>
              </w:rPr>
            </w:pPr>
            <w:r>
              <w:rPr>
                <w:rFonts w:hint="eastAsia" w:ascii="新宋体" w:hAnsi="新宋体" w:eastAsia="新宋体"/>
              </w:rPr>
              <w:t>功能描述</w:t>
            </w:r>
          </w:p>
        </w:tc>
        <w:tc>
          <w:tcPr>
            <w:tcW w:w="7920" w:type="dxa"/>
            <w:gridSpan w:val="5"/>
            <w:noWrap w:val="0"/>
            <w:vAlign w:val="top"/>
          </w:tcPr>
          <w:p>
            <w:pPr>
              <w:rPr>
                <w:rFonts w:hint="default" w:ascii="新宋体" w:hAnsi="新宋体" w:eastAsia="新宋体"/>
                <w:lang w:val="en-US" w:eastAsia="zh-CN"/>
              </w:rPr>
            </w:pPr>
            <w:r>
              <w:rPr>
                <w:rFonts w:hint="eastAsia" w:ascii="新宋体" w:hAnsi="新宋体" w:eastAsia="新宋体"/>
                <w:lang w:val="en-US" w:eastAsia="zh-CN"/>
              </w:rPr>
              <w:t>按键打印和求助</w:t>
            </w:r>
          </w:p>
          <w:p>
            <w:pPr>
              <w:rPr>
                <w:rFonts w:hint="eastAsia" w:ascii="新宋体" w:hAnsi="新宋体" w:eastAsia="新宋体"/>
              </w:rPr>
            </w:pPr>
            <w:r>
              <w:rPr>
                <w:rFonts w:hint="eastAsia" w:ascii="新宋体" w:hAnsi="新宋体" w:eastAsia="新宋体"/>
              </w:rPr>
              <w:t>等待PC机回应正负应答信息(30H、31H)帧，如果未收到回应帧，间隔1s上报一次；</w:t>
            </w:r>
          </w:p>
          <w:p>
            <w:pPr>
              <w:rPr>
                <w:rFonts w:hint="eastAsia" w:ascii="新宋体" w:hAnsi="新宋体" w:eastAsia="新宋体"/>
              </w:rPr>
            </w:pPr>
            <w:r>
              <w:rPr>
                <w:rFonts w:hint="eastAsia" w:ascii="新宋体" w:hAnsi="新宋体" w:eastAsia="新宋体"/>
              </w:rPr>
              <w:t>如果收到负应答信息(31H)帧立即重复上报；</w:t>
            </w:r>
          </w:p>
          <w:p>
            <w:pPr>
              <w:rPr>
                <w:rFonts w:hint="eastAsia" w:ascii="新宋体" w:hAnsi="新宋体" w:eastAsia="新宋体"/>
              </w:rPr>
            </w:pPr>
            <w:r>
              <w:rPr>
                <w:rFonts w:hint="eastAsia" w:ascii="新宋体" w:hAnsi="新宋体" w:eastAsia="新宋体"/>
              </w:rPr>
              <w:t>如果收到正应答信息(30H)帧结束；</w:t>
            </w:r>
          </w:p>
          <w:p>
            <w:pPr>
              <w:rPr>
                <w:rFonts w:hint="eastAsia" w:ascii="新宋体" w:hAnsi="新宋体" w:eastAsia="新宋体"/>
              </w:rPr>
            </w:pPr>
            <w:r>
              <w:rPr>
                <w:rFonts w:hint="eastAsia" w:ascii="新宋体" w:hAnsi="新宋体" w:eastAsia="新宋体"/>
              </w:rPr>
              <w:t>从司机取走卡到上报信息的延时时间应≤0.5s；</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1080" w:type="dxa"/>
            <w:gridSpan w:val="2"/>
            <w:noWrap w:val="0"/>
            <w:vAlign w:val="center"/>
          </w:tcPr>
          <w:p>
            <w:pPr>
              <w:jc w:val="center"/>
              <w:rPr>
                <w:rFonts w:hint="eastAsia" w:ascii="新宋体" w:hAnsi="新宋体" w:eastAsia="新宋体"/>
              </w:rPr>
            </w:pPr>
            <w:r>
              <w:rPr>
                <w:rFonts w:hint="eastAsia" w:ascii="新宋体" w:hAnsi="新宋体" w:eastAsia="新宋体"/>
              </w:rPr>
              <w:t>PC应答</w:t>
            </w:r>
          </w:p>
        </w:tc>
        <w:tc>
          <w:tcPr>
            <w:tcW w:w="7920" w:type="dxa"/>
            <w:gridSpan w:val="5"/>
            <w:noWrap w:val="0"/>
            <w:vAlign w:val="top"/>
          </w:tcPr>
          <w:p>
            <w:pPr>
              <w:rPr>
                <w:rFonts w:hint="eastAsia" w:ascii="新宋体" w:hAnsi="新宋体" w:eastAsia="新宋体"/>
              </w:rPr>
            </w:pPr>
            <w:r>
              <w:rPr>
                <w:rFonts w:hint="eastAsia" w:ascii="新宋体" w:hAnsi="新宋体" w:eastAsia="新宋体"/>
              </w:rPr>
              <w:t>正负应答帧</w:t>
            </w:r>
          </w:p>
        </w:tc>
      </w:tr>
    </w:tbl>
    <w:p>
      <w:pPr>
        <w:ind w:firstLine="539" w:firstLineChars="257"/>
        <w:rPr>
          <w:rFonts w:hint="eastAsia" w:ascii="新宋体" w:hAnsi="新宋体" w:eastAsia="新宋体"/>
        </w:rPr>
      </w:pPr>
    </w:p>
    <w:p>
      <w:pPr>
        <w:spacing w:line="360" w:lineRule="auto"/>
        <w:outlineLvl w:val="0"/>
        <w:rPr>
          <w:rFonts w:hint="eastAsia" w:ascii="新宋体" w:hAnsi="新宋体" w:eastAsia="新宋体"/>
          <w:b/>
          <w:bCs/>
          <w:sz w:val="24"/>
        </w:rPr>
      </w:pPr>
      <w:r>
        <w:rPr>
          <w:rFonts w:hint="eastAsia" w:ascii="新宋体" w:hAnsi="新宋体" w:eastAsia="新宋体"/>
          <w:b/>
          <w:bCs/>
          <w:sz w:val="24"/>
        </w:rPr>
        <w:t>五、PC机至自动发卡机的信息帧与卡机应答</w:t>
      </w:r>
    </w:p>
    <w:p>
      <w:pPr>
        <w:spacing w:line="360" w:lineRule="auto"/>
        <w:ind w:left="420"/>
        <w:outlineLvl w:val="0"/>
        <w:rPr>
          <w:rFonts w:hint="eastAsia" w:ascii="新宋体" w:hAnsi="新宋体" w:eastAsia="新宋体"/>
          <w:b/>
          <w:bCs/>
          <w:sz w:val="24"/>
        </w:rPr>
      </w:pPr>
      <w:r>
        <w:rPr>
          <w:rFonts w:hint="eastAsia" w:ascii="新宋体" w:hAnsi="新宋体" w:eastAsia="新宋体"/>
          <w:b/>
          <w:bCs/>
          <w:sz w:val="24"/>
        </w:rPr>
        <w:t>5.1 初始化信息(61H)帧</w:t>
      </w:r>
    </w:p>
    <w:tbl>
      <w:tblPr>
        <w:tblStyle w:val="5"/>
        <w:tblW w:w="9000" w:type="dxa"/>
        <w:tblInd w:w="108" w:type="dxa"/>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540"/>
        <w:gridCol w:w="540"/>
        <w:gridCol w:w="900"/>
        <w:gridCol w:w="720"/>
        <w:gridCol w:w="540"/>
        <w:gridCol w:w="4500"/>
        <w:gridCol w:w="1260"/>
      </w:tblGrid>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noWrap w:val="0"/>
            <w:vAlign w:val="center"/>
          </w:tcPr>
          <w:p>
            <w:pPr>
              <w:jc w:val="center"/>
              <w:rPr>
                <w:rFonts w:hint="eastAsia" w:ascii="新宋体" w:hAnsi="新宋体" w:eastAsia="新宋体"/>
                <w:b/>
                <w:bCs/>
              </w:rPr>
            </w:pPr>
            <w:r>
              <w:rPr>
                <w:rFonts w:hint="eastAsia" w:ascii="新宋体" w:hAnsi="新宋体" w:eastAsia="新宋体"/>
                <w:b/>
                <w:bCs/>
              </w:rPr>
              <w:t>位置</w:t>
            </w:r>
          </w:p>
        </w:tc>
        <w:tc>
          <w:tcPr>
            <w:tcW w:w="540" w:type="dxa"/>
            <w:noWrap w:val="0"/>
            <w:vAlign w:val="center"/>
          </w:tcPr>
          <w:p>
            <w:pPr>
              <w:jc w:val="center"/>
              <w:rPr>
                <w:rFonts w:hint="eastAsia" w:ascii="新宋体" w:hAnsi="新宋体" w:eastAsia="新宋体"/>
                <w:b/>
                <w:bCs/>
              </w:rPr>
            </w:pPr>
            <w:r>
              <w:rPr>
                <w:rFonts w:hint="eastAsia" w:ascii="新宋体" w:hAnsi="新宋体" w:eastAsia="新宋体"/>
                <w:b/>
                <w:bCs/>
              </w:rPr>
              <w:t>长度</w:t>
            </w:r>
          </w:p>
        </w:tc>
        <w:tc>
          <w:tcPr>
            <w:tcW w:w="900" w:type="dxa"/>
            <w:noWrap w:val="0"/>
            <w:vAlign w:val="center"/>
          </w:tcPr>
          <w:p>
            <w:pPr>
              <w:jc w:val="center"/>
              <w:rPr>
                <w:rFonts w:hint="eastAsia" w:ascii="新宋体" w:hAnsi="新宋体" w:eastAsia="新宋体"/>
                <w:b/>
                <w:bCs/>
              </w:rPr>
            </w:pPr>
            <w:r>
              <w:rPr>
                <w:rFonts w:hint="eastAsia" w:ascii="新宋体" w:hAnsi="新宋体" w:eastAsia="新宋体"/>
                <w:b/>
                <w:bCs/>
              </w:rPr>
              <w:t>数据</w:t>
            </w:r>
          </w:p>
        </w:tc>
        <w:tc>
          <w:tcPr>
            <w:tcW w:w="5760" w:type="dxa"/>
            <w:gridSpan w:val="3"/>
            <w:noWrap w:val="0"/>
            <w:vAlign w:val="center"/>
          </w:tcPr>
          <w:p>
            <w:pPr>
              <w:jc w:val="center"/>
              <w:rPr>
                <w:rFonts w:hint="eastAsia" w:ascii="新宋体" w:hAnsi="新宋体" w:eastAsia="新宋体"/>
                <w:b/>
                <w:bCs/>
              </w:rPr>
            </w:pPr>
            <w:r>
              <w:rPr>
                <w:rFonts w:hint="eastAsia" w:ascii="新宋体" w:hAnsi="新宋体" w:eastAsia="新宋体"/>
                <w:b/>
                <w:bCs/>
              </w:rPr>
              <w:t>说   明</w:t>
            </w:r>
          </w:p>
        </w:tc>
        <w:tc>
          <w:tcPr>
            <w:tcW w:w="1260" w:type="dxa"/>
            <w:noWrap w:val="0"/>
            <w:vAlign w:val="center"/>
          </w:tcPr>
          <w:p>
            <w:pPr>
              <w:jc w:val="center"/>
              <w:rPr>
                <w:rFonts w:hint="eastAsia" w:ascii="新宋体" w:hAnsi="新宋体" w:eastAsia="新宋体"/>
                <w:b/>
                <w:bCs/>
              </w:rPr>
            </w:pPr>
            <w:r>
              <w:rPr>
                <w:rFonts w:hint="eastAsia" w:ascii="新宋体" w:hAnsi="新宋体" w:eastAsia="新宋体"/>
                <w:b/>
                <w:bCs/>
              </w:rPr>
              <w:t>备注</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0</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STX</w:t>
            </w:r>
          </w:p>
        </w:tc>
        <w:tc>
          <w:tcPr>
            <w:tcW w:w="5760" w:type="dxa"/>
            <w:gridSpan w:val="3"/>
            <w:shd w:val="clear" w:color="auto" w:fill="E6E6E6"/>
            <w:noWrap w:val="0"/>
            <w:vAlign w:val="top"/>
          </w:tcPr>
          <w:p>
            <w:pPr>
              <w:rPr>
                <w:rFonts w:hint="eastAsia" w:ascii="新宋体" w:hAnsi="新宋体" w:eastAsia="新宋体"/>
              </w:rPr>
            </w:pPr>
            <w:r>
              <w:rPr>
                <w:rFonts w:hint="eastAsia" w:ascii="新宋体" w:hAnsi="新宋体" w:eastAsia="新宋体"/>
              </w:rPr>
              <w:t>3CH(字符</w:t>
            </w:r>
            <w:r>
              <w:rPr>
                <w:rFonts w:ascii="新宋体" w:hAnsi="新宋体" w:eastAsia="新宋体"/>
              </w:rPr>
              <w:t>’</w:t>
            </w:r>
            <w:r>
              <w:rPr>
                <w:rFonts w:hint="eastAsia" w:ascii="新宋体" w:hAnsi="新宋体" w:eastAsia="新宋体"/>
              </w:rPr>
              <w:t>&lt;</w:t>
            </w:r>
            <w:r>
              <w:rPr>
                <w:rFonts w:ascii="新宋体" w:hAnsi="新宋体" w:eastAsia="新宋体"/>
              </w:rPr>
              <w:t>’</w:t>
            </w:r>
            <w:r>
              <w:rPr>
                <w:rFonts w:hint="eastAsia" w:ascii="新宋体" w:hAnsi="新宋体" w:eastAsia="新宋体"/>
              </w:rPr>
              <w:t>)</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color w:val="000000"/>
              </w:rPr>
              <w:t>RSCTL</w:t>
            </w:r>
          </w:p>
        </w:tc>
        <w:tc>
          <w:tcPr>
            <w:tcW w:w="5760" w:type="dxa"/>
            <w:gridSpan w:val="3"/>
            <w:shd w:val="clear" w:color="auto" w:fill="E6E6E6"/>
            <w:noWrap w:val="0"/>
            <w:vAlign w:val="top"/>
          </w:tcPr>
          <w:p>
            <w:pPr>
              <w:rPr>
                <w:rFonts w:hint="eastAsia" w:ascii="新宋体" w:hAnsi="新宋体" w:eastAsia="新宋体"/>
              </w:rPr>
            </w:pPr>
            <w:r>
              <w:rPr>
                <w:rFonts w:hint="eastAsia" w:ascii="新宋体" w:hAnsi="新宋体" w:eastAsia="新宋体"/>
                <w:szCs w:val="21"/>
              </w:rPr>
              <w:t>帧序列号，1个字节，‘0’到‘9’依次循环</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2</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CTL</w:t>
            </w:r>
          </w:p>
        </w:tc>
        <w:tc>
          <w:tcPr>
            <w:tcW w:w="5760" w:type="dxa"/>
            <w:gridSpan w:val="3"/>
            <w:shd w:val="clear" w:color="auto" w:fill="E6E6E6"/>
            <w:noWrap w:val="0"/>
            <w:vAlign w:val="top"/>
          </w:tcPr>
          <w:p>
            <w:pPr>
              <w:rPr>
                <w:rFonts w:hint="eastAsia" w:ascii="新宋体" w:hAnsi="新宋体" w:eastAsia="新宋体"/>
              </w:rPr>
            </w:pPr>
            <w:r>
              <w:rPr>
                <w:rFonts w:hint="eastAsia" w:ascii="新宋体" w:hAnsi="新宋体" w:eastAsia="新宋体"/>
              </w:rPr>
              <w:t>61H(字符</w:t>
            </w:r>
            <w:r>
              <w:rPr>
                <w:rFonts w:ascii="新宋体" w:hAnsi="新宋体" w:eastAsia="新宋体"/>
              </w:rPr>
              <w:t>’</w:t>
            </w:r>
            <w:r>
              <w:rPr>
                <w:rFonts w:hint="eastAsia" w:ascii="新宋体" w:hAnsi="新宋体" w:eastAsia="新宋体"/>
              </w:rPr>
              <w:t>a</w:t>
            </w:r>
            <w:r>
              <w:rPr>
                <w:rFonts w:ascii="新宋体" w:hAnsi="新宋体" w:eastAsia="新宋体"/>
              </w:rPr>
              <w:t>’</w:t>
            </w:r>
            <w:r>
              <w:rPr>
                <w:rFonts w:hint="eastAsia" w:ascii="新宋体" w:hAnsi="新宋体" w:eastAsia="新宋体"/>
              </w:rPr>
              <w:t>)</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540" w:type="dxa"/>
            <w:vMerge w:val="restart"/>
            <w:noWrap w:val="0"/>
            <w:vAlign w:val="center"/>
          </w:tcPr>
          <w:p>
            <w:pPr>
              <w:jc w:val="center"/>
              <w:rPr>
                <w:rFonts w:hint="eastAsia" w:ascii="新宋体" w:hAnsi="新宋体" w:eastAsia="新宋体"/>
              </w:rPr>
            </w:pPr>
            <w:r>
              <w:rPr>
                <w:rFonts w:hint="eastAsia" w:ascii="新宋体" w:hAnsi="新宋体" w:eastAsia="新宋体"/>
              </w:rPr>
              <w:t>3</w:t>
            </w:r>
          </w:p>
          <w:p>
            <w:pPr>
              <w:jc w:val="center"/>
              <w:rPr>
                <w:rFonts w:hint="eastAsia" w:ascii="新宋体" w:hAnsi="新宋体" w:eastAsia="新宋体"/>
              </w:rPr>
            </w:pPr>
            <w:r>
              <w:rPr>
                <w:rFonts w:hint="eastAsia" w:ascii="新宋体" w:hAnsi="新宋体" w:eastAsia="新宋体"/>
              </w:rPr>
              <w:t>~</w:t>
            </w:r>
          </w:p>
          <w:p>
            <w:pPr>
              <w:jc w:val="center"/>
              <w:rPr>
                <w:rFonts w:hint="eastAsia" w:ascii="新宋体" w:hAnsi="新宋体" w:eastAsia="新宋体"/>
              </w:rPr>
            </w:pPr>
            <w:r>
              <w:rPr>
                <w:rFonts w:hint="eastAsia" w:ascii="新宋体" w:hAnsi="新宋体" w:eastAsia="新宋体"/>
              </w:rPr>
              <w:t>19</w:t>
            </w:r>
          </w:p>
        </w:tc>
        <w:tc>
          <w:tcPr>
            <w:tcW w:w="540" w:type="dxa"/>
            <w:vMerge w:val="restart"/>
            <w:noWrap w:val="0"/>
            <w:vAlign w:val="center"/>
          </w:tcPr>
          <w:p>
            <w:pPr>
              <w:jc w:val="center"/>
              <w:rPr>
                <w:rFonts w:hint="eastAsia" w:ascii="新宋体" w:hAnsi="新宋体" w:eastAsia="新宋体"/>
              </w:rPr>
            </w:pPr>
            <w:r>
              <w:rPr>
                <w:rFonts w:hint="eastAsia" w:ascii="新宋体" w:hAnsi="新宋体" w:eastAsia="新宋体"/>
              </w:rPr>
              <w:t>3</w:t>
            </w:r>
          </w:p>
        </w:tc>
        <w:tc>
          <w:tcPr>
            <w:tcW w:w="900" w:type="dxa"/>
            <w:vMerge w:val="restart"/>
            <w:noWrap w:val="0"/>
            <w:vAlign w:val="center"/>
          </w:tcPr>
          <w:p>
            <w:pPr>
              <w:jc w:val="center"/>
              <w:rPr>
                <w:rFonts w:hint="eastAsia" w:ascii="新宋体" w:hAnsi="新宋体" w:eastAsia="新宋体"/>
              </w:rPr>
            </w:pPr>
            <w:r>
              <w:rPr>
                <w:rFonts w:hint="eastAsia" w:ascii="新宋体" w:hAnsi="新宋体" w:eastAsia="新宋体"/>
              </w:rPr>
              <w:t>DATA</w:t>
            </w:r>
          </w:p>
        </w:tc>
        <w:tc>
          <w:tcPr>
            <w:tcW w:w="720" w:type="dxa"/>
            <w:noWrap w:val="0"/>
            <w:vAlign w:val="center"/>
          </w:tcPr>
          <w:p>
            <w:pPr>
              <w:jc w:val="center"/>
              <w:rPr>
                <w:rFonts w:hint="eastAsia" w:ascii="新宋体" w:hAnsi="新宋体" w:eastAsia="新宋体"/>
              </w:rPr>
            </w:pPr>
            <w:r>
              <w:rPr>
                <w:rFonts w:hint="eastAsia" w:ascii="新宋体" w:hAnsi="新宋体" w:eastAsia="新宋体"/>
              </w:rPr>
              <w:t>位置</w:t>
            </w:r>
          </w:p>
        </w:tc>
        <w:tc>
          <w:tcPr>
            <w:tcW w:w="540" w:type="dxa"/>
            <w:noWrap w:val="0"/>
            <w:vAlign w:val="center"/>
          </w:tcPr>
          <w:p>
            <w:pPr>
              <w:jc w:val="center"/>
              <w:rPr>
                <w:rFonts w:hint="eastAsia" w:ascii="新宋体" w:hAnsi="新宋体" w:eastAsia="新宋体"/>
              </w:rPr>
            </w:pPr>
            <w:r>
              <w:rPr>
                <w:rFonts w:hint="eastAsia" w:ascii="新宋体" w:hAnsi="新宋体" w:eastAsia="新宋体"/>
              </w:rPr>
              <w:t>长度</w:t>
            </w:r>
          </w:p>
        </w:tc>
        <w:tc>
          <w:tcPr>
            <w:tcW w:w="4500" w:type="dxa"/>
            <w:noWrap w:val="0"/>
            <w:vAlign w:val="center"/>
          </w:tcPr>
          <w:p>
            <w:pPr>
              <w:rPr>
                <w:rFonts w:hint="eastAsia" w:ascii="新宋体" w:hAnsi="新宋体" w:eastAsia="新宋体"/>
              </w:rPr>
            </w:pPr>
            <w:r>
              <w:rPr>
                <w:rFonts w:hint="eastAsia" w:ascii="新宋体" w:hAnsi="新宋体" w:eastAsia="新宋体"/>
              </w:rPr>
              <w:t>说明</w:t>
            </w:r>
          </w:p>
        </w:tc>
        <w:tc>
          <w:tcPr>
            <w:tcW w:w="1260" w:type="dxa"/>
            <w:noWrap w:val="0"/>
            <w:vAlign w:val="center"/>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540" w:type="dxa"/>
            <w:vMerge w:val="continue"/>
            <w:noWrap w:val="0"/>
            <w:vAlign w:val="center"/>
          </w:tcPr>
          <w:p>
            <w:pPr>
              <w:jc w:val="center"/>
              <w:rPr>
                <w:rFonts w:hint="eastAsia" w:ascii="新宋体" w:hAnsi="新宋体" w:eastAsia="新宋体"/>
              </w:rPr>
            </w:pPr>
          </w:p>
        </w:tc>
        <w:tc>
          <w:tcPr>
            <w:tcW w:w="540" w:type="dxa"/>
            <w:vMerge w:val="continue"/>
            <w:noWrap w:val="0"/>
            <w:vAlign w:val="center"/>
          </w:tcPr>
          <w:p>
            <w:pPr>
              <w:jc w:val="center"/>
              <w:rPr>
                <w:rFonts w:hint="eastAsia" w:ascii="新宋体" w:hAnsi="新宋体" w:eastAsia="新宋体"/>
              </w:rPr>
            </w:pPr>
          </w:p>
        </w:tc>
        <w:tc>
          <w:tcPr>
            <w:tcW w:w="900" w:type="dxa"/>
            <w:vMerge w:val="continue"/>
            <w:noWrap w:val="0"/>
            <w:vAlign w:val="center"/>
          </w:tcPr>
          <w:p>
            <w:pPr>
              <w:jc w:val="center"/>
              <w:rPr>
                <w:rFonts w:hint="eastAsia" w:ascii="新宋体" w:hAnsi="新宋体" w:eastAsia="新宋体"/>
              </w:rPr>
            </w:pPr>
          </w:p>
        </w:tc>
        <w:tc>
          <w:tcPr>
            <w:tcW w:w="720" w:type="dxa"/>
            <w:noWrap w:val="0"/>
            <w:vAlign w:val="center"/>
          </w:tcPr>
          <w:p>
            <w:pPr>
              <w:jc w:val="center"/>
              <w:rPr>
                <w:rFonts w:hint="eastAsia" w:ascii="新宋体" w:hAnsi="新宋体" w:eastAsia="新宋体"/>
                <w:sz w:val="18"/>
              </w:rPr>
            </w:pPr>
            <w:r>
              <w:rPr>
                <w:rFonts w:hint="eastAsia" w:ascii="新宋体" w:hAnsi="新宋体" w:eastAsia="新宋体"/>
                <w:sz w:val="18"/>
              </w:rPr>
              <w:t>0～2</w:t>
            </w:r>
          </w:p>
        </w:tc>
        <w:tc>
          <w:tcPr>
            <w:tcW w:w="540" w:type="dxa"/>
            <w:noWrap w:val="0"/>
            <w:vAlign w:val="center"/>
          </w:tcPr>
          <w:p>
            <w:pPr>
              <w:jc w:val="center"/>
              <w:rPr>
                <w:rFonts w:hint="eastAsia" w:ascii="新宋体" w:hAnsi="新宋体" w:eastAsia="新宋体"/>
                <w:sz w:val="18"/>
              </w:rPr>
            </w:pPr>
            <w:r>
              <w:rPr>
                <w:rFonts w:hint="eastAsia" w:ascii="新宋体" w:hAnsi="新宋体" w:eastAsia="新宋体"/>
                <w:sz w:val="18"/>
              </w:rPr>
              <w:t>3</w:t>
            </w:r>
          </w:p>
        </w:tc>
        <w:tc>
          <w:tcPr>
            <w:tcW w:w="4500" w:type="dxa"/>
            <w:noWrap w:val="0"/>
            <w:vAlign w:val="center"/>
          </w:tcPr>
          <w:p>
            <w:pPr>
              <w:rPr>
                <w:rFonts w:hint="eastAsia" w:ascii="新宋体" w:hAnsi="新宋体" w:eastAsia="新宋体"/>
                <w:sz w:val="18"/>
              </w:rPr>
            </w:pPr>
            <w:r>
              <w:rPr>
                <w:rFonts w:hint="eastAsia" w:ascii="新宋体" w:hAnsi="新宋体" w:eastAsia="新宋体"/>
                <w:sz w:val="18"/>
              </w:rPr>
              <w:t>卡夹最大计数值：“500”表示卡夹最大允许装500张卡</w:t>
            </w:r>
          </w:p>
        </w:tc>
        <w:tc>
          <w:tcPr>
            <w:tcW w:w="1260" w:type="dxa"/>
            <w:noWrap w:val="0"/>
            <w:vAlign w:val="center"/>
          </w:tcPr>
          <w:p>
            <w:pPr>
              <w:rPr>
                <w:rFonts w:hint="eastAsia" w:ascii="新宋体" w:hAnsi="新宋体" w:eastAsia="新宋体"/>
                <w:sz w:val="18"/>
              </w:rPr>
            </w:pPr>
            <w:r>
              <w:rPr>
                <w:rFonts w:hint="eastAsia" w:ascii="新宋体" w:hAnsi="新宋体" w:eastAsia="新宋体"/>
                <w:sz w:val="18"/>
              </w:rPr>
              <w:t>高位在前</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540" w:type="dxa"/>
            <w:vMerge w:val="continue"/>
            <w:noWrap w:val="0"/>
            <w:vAlign w:val="center"/>
          </w:tcPr>
          <w:p>
            <w:pPr>
              <w:jc w:val="center"/>
              <w:rPr>
                <w:rFonts w:hint="eastAsia" w:ascii="新宋体" w:hAnsi="新宋体" w:eastAsia="新宋体"/>
              </w:rPr>
            </w:pPr>
          </w:p>
        </w:tc>
        <w:tc>
          <w:tcPr>
            <w:tcW w:w="540" w:type="dxa"/>
            <w:vMerge w:val="continue"/>
            <w:noWrap w:val="0"/>
            <w:vAlign w:val="center"/>
          </w:tcPr>
          <w:p>
            <w:pPr>
              <w:jc w:val="center"/>
              <w:rPr>
                <w:rFonts w:hint="eastAsia" w:ascii="新宋体" w:hAnsi="新宋体" w:eastAsia="新宋体"/>
              </w:rPr>
            </w:pPr>
          </w:p>
        </w:tc>
        <w:tc>
          <w:tcPr>
            <w:tcW w:w="900" w:type="dxa"/>
            <w:vMerge w:val="continue"/>
            <w:noWrap w:val="0"/>
            <w:vAlign w:val="center"/>
          </w:tcPr>
          <w:p>
            <w:pPr>
              <w:jc w:val="center"/>
              <w:rPr>
                <w:rFonts w:hint="eastAsia" w:ascii="新宋体" w:hAnsi="新宋体" w:eastAsia="新宋体"/>
              </w:rPr>
            </w:pPr>
          </w:p>
        </w:tc>
        <w:tc>
          <w:tcPr>
            <w:tcW w:w="720" w:type="dxa"/>
            <w:noWrap w:val="0"/>
            <w:vAlign w:val="center"/>
          </w:tcPr>
          <w:p>
            <w:pPr>
              <w:jc w:val="center"/>
              <w:rPr>
                <w:rFonts w:hint="eastAsia" w:ascii="新宋体" w:hAnsi="新宋体" w:eastAsia="新宋体"/>
                <w:sz w:val="18"/>
              </w:rPr>
            </w:pPr>
            <w:r>
              <w:rPr>
                <w:rFonts w:hint="eastAsia" w:ascii="新宋体" w:hAnsi="新宋体" w:eastAsia="新宋体"/>
                <w:sz w:val="18"/>
              </w:rPr>
              <w:t>3～16</w:t>
            </w:r>
          </w:p>
        </w:tc>
        <w:tc>
          <w:tcPr>
            <w:tcW w:w="540" w:type="dxa"/>
            <w:noWrap w:val="0"/>
            <w:vAlign w:val="center"/>
          </w:tcPr>
          <w:p>
            <w:pPr>
              <w:jc w:val="center"/>
              <w:rPr>
                <w:rFonts w:hint="eastAsia" w:ascii="新宋体" w:hAnsi="新宋体" w:eastAsia="新宋体"/>
                <w:sz w:val="18"/>
              </w:rPr>
            </w:pPr>
            <w:r>
              <w:rPr>
                <w:rFonts w:hint="eastAsia" w:ascii="新宋体" w:hAnsi="新宋体" w:eastAsia="新宋体"/>
                <w:sz w:val="18"/>
              </w:rPr>
              <w:t>14</w:t>
            </w:r>
          </w:p>
        </w:tc>
        <w:tc>
          <w:tcPr>
            <w:tcW w:w="4500" w:type="dxa"/>
            <w:noWrap w:val="0"/>
            <w:vAlign w:val="center"/>
          </w:tcPr>
          <w:p>
            <w:pPr>
              <w:rPr>
                <w:rFonts w:hint="eastAsia" w:ascii="新宋体" w:hAnsi="新宋体" w:eastAsia="新宋体"/>
                <w:sz w:val="18"/>
              </w:rPr>
            </w:pPr>
            <w:r>
              <w:rPr>
                <w:rFonts w:hint="eastAsia" w:ascii="新宋体" w:hAnsi="新宋体" w:eastAsia="新宋体"/>
                <w:sz w:val="18"/>
              </w:rPr>
              <w:t>同步时间：“20050102120102”表示时间为2005－01－02 12:01:02；</w:t>
            </w:r>
          </w:p>
        </w:tc>
        <w:tc>
          <w:tcPr>
            <w:tcW w:w="1260" w:type="dxa"/>
            <w:noWrap w:val="0"/>
            <w:vAlign w:val="center"/>
          </w:tcPr>
          <w:p>
            <w:pPr>
              <w:rPr>
                <w:rFonts w:hint="eastAsia" w:ascii="新宋体" w:hAnsi="新宋体" w:eastAsia="新宋体"/>
                <w:sz w:val="18"/>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20</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ETX</w:t>
            </w:r>
          </w:p>
        </w:tc>
        <w:tc>
          <w:tcPr>
            <w:tcW w:w="5760" w:type="dxa"/>
            <w:gridSpan w:val="3"/>
            <w:shd w:val="clear" w:color="auto" w:fill="E6E6E6"/>
            <w:noWrap w:val="0"/>
            <w:vAlign w:val="top"/>
          </w:tcPr>
          <w:p>
            <w:pPr>
              <w:rPr>
                <w:rFonts w:hint="eastAsia" w:ascii="新宋体" w:hAnsi="新宋体" w:eastAsia="新宋体"/>
              </w:rPr>
            </w:pPr>
            <w:r>
              <w:rPr>
                <w:rFonts w:hint="eastAsia" w:ascii="新宋体" w:hAnsi="新宋体" w:eastAsia="新宋体"/>
              </w:rPr>
              <w:t>3EH(字符</w:t>
            </w:r>
            <w:r>
              <w:rPr>
                <w:rFonts w:ascii="新宋体" w:hAnsi="新宋体" w:eastAsia="新宋体"/>
              </w:rPr>
              <w:t>’</w:t>
            </w:r>
            <w:r>
              <w:rPr>
                <w:rFonts w:hint="eastAsia" w:ascii="新宋体" w:hAnsi="新宋体" w:eastAsia="新宋体"/>
              </w:rPr>
              <w:t>&gt;</w:t>
            </w:r>
            <w:r>
              <w:rPr>
                <w:rFonts w:ascii="新宋体" w:hAnsi="新宋体" w:eastAsia="新宋体"/>
              </w:rPr>
              <w:t>’</w:t>
            </w:r>
            <w:r>
              <w:rPr>
                <w:rFonts w:hint="eastAsia" w:ascii="新宋体" w:hAnsi="新宋体" w:eastAsia="新宋体"/>
              </w:rPr>
              <w:t>)</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1080" w:type="dxa"/>
            <w:gridSpan w:val="2"/>
            <w:noWrap w:val="0"/>
            <w:vAlign w:val="center"/>
          </w:tcPr>
          <w:p>
            <w:pPr>
              <w:jc w:val="center"/>
              <w:rPr>
                <w:rFonts w:hint="eastAsia" w:ascii="新宋体" w:hAnsi="新宋体" w:eastAsia="新宋体"/>
              </w:rPr>
            </w:pPr>
            <w:r>
              <w:rPr>
                <w:rFonts w:hint="eastAsia" w:ascii="新宋体" w:hAnsi="新宋体" w:eastAsia="新宋体"/>
              </w:rPr>
              <w:t>功能描述</w:t>
            </w:r>
          </w:p>
        </w:tc>
        <w:tc>
          <w:tcPr>
            <w:tcW w:w="7920" w:type="dxa"/>
            <w:gridSpan w:val="5"/>
            <w:noWrap w:val="0"/>
            <w:vAlign w:val="top"/>
          </w:tcPr>
          <w:p>
            <w:pPr>
              <w:rPr>
                <w:rFonts w:hint="eastAsia" w:ascii="新宋体" w:hAnsi="新宋体" w:eastAsia="新宋体"/>
              </w:rPr>
            </w:pPr>
            <w:r>
              <w:rPr>
                <w:rFonts w:hint="eastAsia" w:ascii="新宋体" w:hAnsi="新宋体" w:eastAsia="新宋体"/>
              </w:rPr>
              <w:t>车道程序启动检测自动发卡机存在后发送该信息帧；</w:t>
            </w:r>
          </w:p>
          <w:p>
            <w:pPr>
              <w:rPr>
                <w:rFonts w:hint="eastAsia" w:ascii="新宋体" w:hAnsi="新宋体" w:eastAsia="新宋体"/>
              </w:rPr>
            </w:pPr>
            <w:r>
              <w:rPr>
                <w:rFonts w:hint="eastAsia" w:ascii="新宋体" w:hAnsi="新宋体" w:eastAsia="新宋体"/>
              </w:rPr>
              <w:t>当接收到卡机发送的上电信息(41H)帧时回应该信息帧；</w:t>
            </w:r>
          </w:p>
          <w:p>
            <w:pPr>
              <w:rPr>
                <w:rFonts w:hint="eastAsia" w:ascii="新宋体" w:hAnsi="新宋体" w:eastAsia="新宋体"/>
              </w:rPr>
            </w:pPr>
            <w:r>
              <w:rPr>
                <w:rFonts w:hint="eastAsia" w:ascii="新宋体" w:hAnsi="新宋体" w:eastAsia="新宋体"/>
              </w:rPr>
              <w:t>等待卡机回应正负应答信息(30H、31H)帧，如果未收到回应帧，间隔1s上报一次；</w:t>
            </w:r>
          </w:p>
          <w:p>
            <w:pPr>
              <w:rPr>
                <w:rFonts w:hint="eastAsia" w:ascii="新宋体" w:hAnsi="新宋体" w:eastAsia="新宋体"/>
              </w:rPr>
            </w:pPr>
            <w:r>
              <w:rPr>
                <w:rFonts w:hint="eastAsia" w:ascii="新宋体" w:hAnsi="新宋体" w:eastAsia="新宋体"/>
              </w:rPr>
              <w:t>如果收到负应答信息(31H)帧立即重复上报；</w:t>
            </w:r>
          </w:p>
          <w:p>
            <w:pPr>
              <w:rPr>
                <w:rFonts w:hint="eastAsia" w:ascii="新宋体" w:hAnsi="新宋体" w:eastAsia="新宋体"/>
              </w:rPr>
            </w:pPr>
            <w:r>
              <w:rPr>
                <w:rFonts w:hint="eastAsia" w:ascii="新宋体" w:hAnsi="新宋体" w:eastAsia="新宋体"/>
              </w:rPr>
              <w:t>如果收到正应答信息(30H)帧结束；</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1080" w:type="dxa"/>
            <w:gridSpan w:val="2"/>
            <w:noWrap w:val="0"/>
            <w:vAlign w:val="center"/>
          </w:tcPr>
          <w:p>
            <w:pPr>
              <w:jc w:val="center"/>
              <w:rPr>
                <w:rFonts w:hint="eastAsia" w:ascii="新宋体" w:hAnsi="新宋体" w:eastAsia="新宋体"/>
              </w:rPr>
            </w:pPr>
            <w:r>
              <w:rPr>
                <w:rFonts w:hint="eastAsia" w:ascii="新宋体" w:hAnsi="新宋体" w:eastAsia="新宋体"/>
              </w:rPr>
              <w:t>卡机应答</w:t>
            </w:r>
          </w:p>
        </w:tc>
        <w:tc>
          <w:tcPr>
            <w:tcW w:w="7920" w:type="dxa"/>
            <w:gridSpan w:val="5"/>
            <w:noWrap w:val="0"/>
            <w:vAlign w:val="top"/>
          </w:tcPr>
          <w:p>
            <w:pPr>
              <w:rPr>
                <w:rFonts w:hint="eastAsia" w:ascii="新宋体" w:hAnsi="新宋体" w:eastAsia="新宋体"/>
              </w:rPr>
            </w:pPr>
            <w:r>
              <w:rPr>
                <w:rFonts w:hint="eastAsia" w:ascii="新宋体" w:hAnsi="新宋体" w:eastAsia="新宋体"/>
              </w:rPr>
              <w:t>正负应答帧</w:t>
            </w:r>
          </w:p>
        </w:tc>
      </w:tr>
    </w:tbl>
    <w:p>
      <w:pPr>
        <w:ind w:left="840" w:leftChars="200" w:hanging="420" w:hangingChars="200"/>
        <w:rPr>
          <w:rFonts w:hint="eastAsia" w:ascii="新宋体" w:hAnsi="新宋体" w:eastAsia="新宋体"/>
        </w:rPr>
      </w:pPr>
      <w:r>
        <w:rPr>
          <w:rFonts w:hint="eastAsia" w:ascii="新宋体" w:hAnsi="新宋体" w:eastAsia="新宋体"/>
        </w:rPr>
        <w:t>注：卡机接收到初始化信息帧后应初始化卡机，卡机恢复到初始状态，在卡机能正常发卡的情况下能够重新响应司机的按键取卡操作并进行上报；</w:t>
      </w:r>
    </w:p>
    <w:p>
      <w:pPr>
        <w:spacing w:line="360" w:lineRule="auto"/>
        <w:ind w:left="420"/>
        <w:outlineLvl w:val="0"/>
        <w:rPr>
          <w:rFonts w:hint="eastAsia" w:ascii="新宋体" w:hAnsi="新宋体" w:eastAsia="新宋体"/>
          <w:b/>
          <w:bCs/>
          <w:sz w:val="24"/>
        </w:rPr>
      </w:pPr>
      <w:r>
        <w:rPr>
          <w:rFonts w:hint="eastAsia" w:ascii="新宋体" w:hAnsi="新宋体" w:eastAsia="新宋体"/>
          <w:b/>
          <w:bCs/>
          <w:sz w:val="24"/>
        </w:rPr>
        <w:t>5.2 出卡信息(62H)帧</w:t>
      </w:r>
    </w:p>
    <w:tbl>
      <w:tblPr>
        <w:tblStyle w:val="5"/>
        <w:tblW w:w="9000" w:type="dxa"/>
        <w:tblInd w:w="108" w:type="dxa"/>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540"/>
        <w:gridCol w:w="540"/>
        <w:gridCol w:w="900"/>
        <w:gridCol w:w="5760"/>
        <w:gridCol w:w="1260"/>
      </w:tblGrid>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noWrap w:val="0"/>
            <w:vAlign w:val="center"/>
          </w:tcPr>
          <w:p>
            <w:pPr>
              <w:jc w:val="center"/>
              <w:rPr>
                <w:rFonts w:hint="eastAsia" w:ascii="新宋体" w:hAnsi="新宋体" w:eastAsia="新宋体"/>
                <w:b/>
                <w:bCs/>
              </w:rPr>
            </w:pPr>
            <w:r>
              <w:rPr>
                <w:rFonts w:hint="eastAsia" w:ascii="新宋体" w:hAnsi="新宋体" w:eastAsia="新宋体"/>
                <w:b/>
                <w:bCs/>
              </w:rPr>
              <w:t>位置</w:t>
            </w:r>
          </w:p>
        </w:tc>
        <w:tc>
          <w:tcPr>
            <w:tcW w:w="540" w:type="dxa"/>
            <w:noWrap w:val="0"/>
            <w:vAlign w:val="center"/>
          </w:tcPr>
          <w:p>
            <w:pPr>
              <w:jc w:val="center"/>
              <w:rPr>
                <w:rFonts w:hint="eastAsia" w:ascii="新宋体" w:hAnsi="新宋体" w:eastAsia="新宋体"/>
                <w:b/>
                <w:bCs/>
              </w:rPr>
            </w:pPr>
            <w:r>
              <w:rPr>
                <w:rFonts w:hint="eastAsia" w:ascii="新宋体" w:hAnsi="新宋体" w:eastAsia="新宋体"/>
                <w:b/>
                <w:bCs/>
              </w:rPr>
              <w:t>长度</w:t>
            </w:r>
          </w:p>
        </w:tc>
        <w:tc>
          <w:tcPr>
            <w:tcW w:w="900" w:type="dxa"/>
            <w:noWrap w:val="0"/>
            <w:vAlign w:val="center"/>
          </w:tcPr>
          <w:p>
            <w:pPr>
              <w:jc w:val="center"/>
              <w:rPr>
                <w:rFonts w:hint="eastAsia" w:ascii="新宋体" w:hAnsi="新宋体" w:eastAsia="新宋体"/>
                <w:b/>
                <w:bCs/>
              </w:rPr>
            </w:pPr>
            <w:r>
              <w:rPr>
                <w:rFonts w:hint="eastAsia" w:ascii="新宋体" w:hAnsi="新宋体" w:eastAsia="新宋体"/>
                <w:b/>
                <w:bCs/>
              </w:rPr>
              <w:t>数据</w:t>
            </w:r>
          </w:p>
        </w:tc>
        <w:tc>
          <w:tcPr>
            <w:tcW w:w="5760" w:type="dxa"/>
            <w:noWrap w:val="0"/>
            <w:vAlign w:val="center"/>
          </w:tcPr>
          <w:p>
            <w:pPr>
              <w:jc w:val="center"/>
              <w:rPr>
                <w:rFonts w:hint="eastAsia" w:ascii="新宋体" w:hAnsi="新宋体" w:eastAsia="新宋体"/>
                <w:b/>
                <w:bCs/>
              </w:rPr>
            </w:pPr>
            <w:r>
              <w:rPr>
                <w:rFonts w:hint="eastAsia" w:ascii="新宋体" w:hAnsi="新宋体" w:eastAsia="新宋体"/>
                <w:b/>
                <w:bCs/>
              </w:rPr>
              <w:t>说   明</w:t>
            </w:r>
          </w:p>
        </w:tc>
        <w:tc>
          <w:tcPr>
            <w:tcW w:w="1260" w:type="dxa"/>
            <w:noWrap w:val="0"/>
            <w:vAlign w:val="center"/>
          </w:tcPr>
          <w:p>
            <w:pPr>
              <w:jc w:val="center"/>
              <w:rPr>
                <w:rFonts w:hint="eastAsia" w:ascii="新宋体" w:hAnsi="新宋体" w:eastAsia="新宋体"/>
                <w:b/>
                <w:bCs/>
              </w:rPr>
            </w:pPr>
            <w:r>
              <w:rPr>
                <w:rFonts w:hint="eastAsia" w:ascii="新宋体" w:hAnsi="新宋体" w:eastAsia="新宋体"/>
                <w:b/>
                <w:bCs/>
              </w:rPr>
              <w:t>备注</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0</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STX</w:t>
            </w:r>
          </w:p>
        </w:tc>
        <w:tc>
          <w:tcPr>
            <w:tcW w:w="5760" w:type="dxa"/>
            <w:shd w:val="clear" w:color="auto" w:fill="E6E6E6"/>
            <w:noWrap w:val="0"/>
            <w:vAlign w:val="top"/>
          </w:tcPr>
          <w:p>
            <w:pPr>
              <w:rPr>
                <w:rFonts w:hint="eastAsia" w:ascii="新宋体" w:hAnsi="新宋体" w:eastAsia="新宋体"/>
              </w:rPr>
            </w:pPr>
            <w:r>
              <w:rPr>
                <w:rFonts w:hint="eastAsia" w:ascii="新宋体" w:hAnsi="新宋体" w:eastAsia="新宋体"/>
              </w:rPr>
              <w:t>3CH(字符</w:t>
            </w:r>
            <w:r>
              <w:rPr>
                <w:rFonts w:ascii="新宋体" w:hAnsi="新宋体" w:eastAsia="新宋体"/>
              </w:rPr>
              <w:t>’</w:t>
            </w:r>
            <w:r>
              <w:rPr>
                <w:rFonts w:hint="eastAsia" w:ascii="新宋体" w:hAnsi="新宋体" w:eastAsia="新宋体"/>
              </w:rPr>
              <w:t>&lt;</w:t>
            </w:r>
            <w:r>
              <w:rPr>
                <w:rFonts w:ascii="新宋体" w:hAnsi="新宋体" w:eastAsia="新宋体"/>
              </w:rPr>
              <w:t>’</w:t>
            </w:r>
            <w:r>
              <w:rPr>
                <w:rFonts w:hint="eastAsia" w:ascii="新宋体" w:hAnsi="新宋体" w:eastAsia="新宋体"/>
              </w:rPr>
              <w:t>)</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color w:val="000000"/>
              </w:rPr>
              <w:t>RSCTL</w:t>
            </w:r>
          </w:p>
        </w:tc>
        <w:tc>
          <w:tcPr>
            <w:tcW w:w="5760" w:type="dxa"/>
            <w:shd w:val="clear" w:color="auto" w:fill="E6E6E6"/>
            <w:noWrap w:val="0"/>
            <w:vAlign w:val="top"/>
          </w:tcPr>
          <w:p>
            <w:pPr>
              <w:rPr>
                <w:rFonts w:hint="eastAsia" w:ascii="新宋体" w:hAnsi="新宋体" w:eastAsia="新宋体"/>
              </w:rPr>
            </w:pPr>
            <w:r>
              <w:rPr>
                <w:rFonts w:hint="eastAsia" w:ascii="新宋体" w:hAnsi="新宋体" w:eastAsia="新宋体"/>
                <w:szCs w:val="21"/>
              </w:rPr>
              <w:t>帧序列号，1个字节，‘0’到‘9’依次循环</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2</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CTL</w:t>
            </w:r>
          </w:p>
        </w:tc>
        <w:tc>
          <w:tcPr>
            <w:tcW w:w="5760" w:type="dxa"/>
            <w:shd w:val="clear" w:color="auto" w:fill="E6E6E6"/>
            <w:noWrap w:val="0"/>
            <w:vAlign w:val="top"/>
          </w:tcPr>
          <w:p>
            <w:pPr>
              <w:rPr>
                <w:rFonts w:hint="eastAsia" w:ascii="新宋体" w:hAnsi="新宋体" w:eastAsia="新宋体"/>
              </w:rPr>
            </w:pPr>
            <w:r>
              <w:rPr>
                <w:rFonts w:hint="eastAsia" w:ascii="新宋体" w:hAnsi="新宋体" w:eastAsia="新宋体"/>
              </w:rPr>
              <w:t>62H(字符</w:t>
            </w:r>
            <w:r>
              <w:rPr>
                <w:rFonts w:ascii="新宋体" w:hAnsi="新宋体" w:eastAsia="新宋体"/>
              </w:rPr>
              <w:t>’</w:t>
            </w:r>
            <w:r>
              <w:rPr>
                <w:rFonts w:hint="eastAsia" w:ascii="新宋体" w:hAnsi="新宋体" w:eastAsia="新宋体"/>
              </w:rPr>
              <w:t>b</w:t>
            </w:r>
            <w:r>
              <w:rPr>
                <w:rFonts w:ascii="新宋体" w:hAnsi="新宋体" w:eastAsia="新宋体"/>
              </w:rPr>
              <w:t>’</w:t>
            </w:r>
            <w:r>
              <w:rPr>
                <w:rFonts w:hint="eastAsia" w:ascii="新宋体" w:hAnsi="新宋体" w:eastAsia="新宋体"/>
              </w:rPr>
              <w:t>)</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540" w:type="dxa"/>
            <w:noWrap w:val="0"/>
            <w:vAlign w:val="center"/>
          </w:tcPr>
          <w:p>
            <w:pPr>
              <w:jc w:val="center"/>
              <w:rPr>
                <w:rFonts w:hint="eastAsia" w:ascii="新宋体" w:hAnsi="新宋体" w:eastAsia="新宋体"/>
              </w:rPr>
            </w:pPr>
            <w:r>
              <w:rPr>
                <w:rFonts w:hint="eastAsia" w:ascii="新宋体" w:hAnsi="新宋体" w:eastAsia="新宋体"/>
              </w:rPr>
              <w:t>3</w:t>
            </w:r>
          </w:p>
        </w:tc>
        <w:tc>
          <w:tcPr>
            <w:tcW w:w="540" w:type="dxa"/>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noWrap w:val="0"/>
            <w:vAlign w:val="center"/>
          </w:tcPr>
          <w:p>
            <w:pPr>
              <w:jc w:val="center"/>
              <w:rPr>
                <w:rFonts w:hint="eastAsia" w:ascii="新宋体" w:hAnsi="新宋体" w:eastAsia="新宋体"/>
              </w:rPr>
            </w:pPr>
            <w:r>
              <w:rPr>
                <w:rFonts w:hint="eastAsia" w:ascii="新宋体" w:hAnsi="新宋体" w:eastAsia="新宋体"/>
              </w:rPr>
              <w:t>DATA</w:t>
            </w:r>
          </w:p>
        </w:tc>
        <w:tc>
          <w:tcPr>
            <w:tcW w:w="5760" w:type="dxa"/>
            <w:noWrap w:val="0"/>
            <w:vAlign w:val="center"/>
          </w:tcPr>
          <w:p>
            <w:pPr>
              <w:rPr>
                <w:rFonts w:ascii="新宋体" w:hAnsi="新宋体" w:eastAsia="新宋体"/>
                <w:szCs w:val="21"/>
              </w:rPr>
            </w:pPr>
            <w:r>
              <w:rPr>
                <w:rFonts w:hint="eastAsia" w:ascii="新宋体" w:hAnsi="新宋体" w:eastAsia="新宋体"/>
                <w:szCs w:val="21"/>
              </w:rPr>
              <w:t>30H默认卡机出卡；31H 1#卡机出卡；32H 2#卡机出卡；33H 3#卡机出卡；34H 4#卡机出卡；</w:t>
            </w:r>
            <w:r>
              <w:rPr>
                <w:rFonts w:ascii="新宋体" w:hAnsi="新宋体" w:eastAsia="新宋体"/>
                <w:szCs w:val="21"/>
              </w:rPr>
              <w:t>35H</w:t>
            </w:r>
            <w:r>
              <w:rPr>
                <w:rFonts w:hint="eastAsia" w:ascii="新宋体" w:hAnsi="新宋体" w:eastAsia="新宋体"/>
                <w:szCs w:val="21"/>
              </w:rPr>
              <w:t>上工位默认卡机出卡；3</w:t>
            </w:r>
            <w:r>
              <w:rPr>
                <w:rFonts w:ascii="新宋体" w:hAnsi="新宋体" w:eastAsia="新宋体"/>
                <w:szCs w:val="21"/>
              </w:rPr>
              <w:t>6</w:t>
            </w:r>
            <w:r>
              <w:rPr>
                <w:rFonts w:hint="eastAsia" w:ascii="新宋体" w:hAnsi="新宋体" w:eastAsia="新宋体"/>
                <w:szCs w:val="21"/>
              </w:rPr>
              <w:t>H下工位默认卡机出卡；</w:t>
            </w:r>
          </w:p>
        </w:tc>
        <w:tc>
          <w:tcPr>
            <w:tcW w:w="1260" w:type="dxa"/>
            <w:noWrap w:val="0"/>
            <w:vAlign w:val="center"/>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4</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ETX</w:t>
            </w:r>
          </w:p>
        </w:tc>
        <w:tc>
          <w:tcPr>
            <w:tcW w:w="5760" w:type="dxa"/>
            <w:shd w:val="clear" w:color="auto" w:fill="E6E6E6"/>
            <w:noWrap w:val="0"/>
            <w:vAlign w:val="top"/>
          </w:tcPr>
          <w:p>
            <w:pPr>
              <w:rPr>
                <w:rFonts w:hint="eastAsia" w:ascii="新宋体" w:hAnsi="新宋体" w:eastAsia="新宋体"/>
              </w:rPr>
            </w:pPr>
            <w:r>
              <w:rPr>
                <w:rFonts w:hint="eastAsia" w:ascii="新宋体" w:hAnsi="新宋体" w:eastAsia="新宋体"/>
              </w:rPr>
              <w:t>3EH(字符</w:t>
            </w:r>
            <w:r>
              <w:rPr>
                <w:rFonts w:ascii="新宋体" w:hAnsi="新宋体" w:eastAsia="新宋体"/>
              </w:rPr>
              <w:t>’</w:t>
            </w:r>
            <w:r>
              <w:rPr>
                <w:rFonts w:hint="eastAsia" w:ascii="新宋体" w:hAnsi="新宋体" w:eastAsia="新宋体"/>
              </w:rPr>
              <w:t>&gt;</w:t>
            </w:r>
            <w:r>
              <w:rPr>
                <w:rFonts w:ascii="新宋体" w:hAnsi="新宋体" w:eastAsia="新宋体"/>
              </w:rPr>
              <w:t>’</w:t>
            </w:r>
            <w:r>
              <w:rPr>
                <w:rFonts w:hint="eastAsia" w:ascii="新宋体" w:hAnsi="新宋体" w:eastAsia="新宋体"/>
              </w:rPr>
              <w:t>)</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1080" w:type="dxa"/>
            <w:gridSpan w:val="2"/>
            <w:noWrap w:val="0"/>
            <w:vAlign w:val="center"/>
          </w:tcPr>
          <w:p>
            <w:pPr>
              <w:jc w:val="center"/>
              <w:rPr>
                <w:rFonts w:hint="eastAsia" w:ascii="新宋体" w:hAnsi="新宋体" w:eastAsia="新宋体"/>
              </w:rPr>
            </w:pPr>
            <w:r>
              <w:rPr>
                <w:rFonts w:hint="eastAsia" w:ascii="新宋体" w:hAnsi="新宋体" w:eastAsia="新宋体"/>
              </w:rPr>
              <w:t>功能描述</w:t>
            </w:r>
          </w:p>
        </w:tc>
        <w:tc>
          <w:tcPr>
            <w:tcW w:w="7920" w:type="dxa"/>
            <w:gridSpan w:val="3"/>
            <w:noWrap w:val="0"/>
            <w:vAlign w:val="top"/>
          </w:tcPr>
          <w:p>
            <w:pPr>
              <w:rPr>
                <w:rFonts w:hint="eastAsia" w:ascii="新宋体" w:hAnsi="新宋体" w:eastAsia="新宋体"/>
              </w:rPr>
            </w:pPr>
            <w:r>
              <w:rPr>
                <w:rFonts w:hint="eastAsia" w:ascii="新宋体" w:hAnsi="新宋体" w:eastAsia="新宋体"/>
              </w:rPr>
              <w:t>PC收到按键取卡信息帧后开始读写IC卡，IC卡读写成功后向卡机发送该信息帧，DATA域的值为30H；</w:t>
            </w:r>
          </w:p>
          <w:p>
            <w:pPr>
              <w:rPr>
                <w:rFonts w:hint="eastAsia" w:ascii="新宋体" w:hAnsi="新宋体" w:eastAsia="新宋体"/>
              </w:rPr>
            </w:pPr>
            <w:r>
              <w:rPr>
                <w:rFonts w:hint="eastAsia" w:ascii="新宋体" w:hAnsi="新宋体" w:eastAsia="新宋体"/>
              </w:rPr>
              <w:t>操作员执行取坏卡操作时，PC向卡机发送该信息，DATA域的值为相应卡机编号；</w:t>
            </w:r>
          </w:p>
          <w:p>
            <w:pPr>
              <w:rPr>
                <w:rFonts w:hint="eastAsia" w:ascii="新宋体" w:hAnsi="新宋体" w:eastAsia="新宋体"/>
              </w:rPr>
            </w:pPr>
            <w:r>
              <w:rPr>
                <w:rFonts w:hint="eastAsia" w:ascii="新宋体" w:hAnsi="新宋体" w:eastAsia="新宋体"/>
              </w:rPr>
              <w:t>等待卡机回应正负应答信息(30H、31H)帧，如果未收到回应帧，间隔1s上报一次；</w:t>
            </w:r>
          </w:p>
          <w:p>
            <w:pPr>
              <w:rPr>
                <w:rFonts w:hint="eastAsia" w:ascii="新宋体" w:hAnsi="新宋体" w:eastAsia="新宋体"/>
              </w:rPr>
            </w:pPr>
            <w:r>
              <w:rPr>
                <w:rFonts w:hint="eastAsia" w:ascii="新宋体" w:hAnsi="新宋体" w:eastAsia="新宋体"/>
              </w:rPr>
              <w:t>如果收到负应答信息(31H)帧立即重复上报；</w:t>
            </w:r>
          </w:p>
          <w:p>
            <w:pPr>
              <w:rPr>
                <w:rFonts w:hint="eastAsia" w:ascii="新宋体" w:hAnsi="新宋体" w:eastAsia="新宋体"/>
              </w:rPr>
            </w:pPr>
            <w:r>
              <w:rPr>
                <w:rFonts w:hint="eastAsia" w:ascii="新宋体" w:hAnsi="新宋体" w:eastAsia="新宋体"/>
              </w:rPr>
              <w:t>如果收到正应答信息(30H)帧结束；</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1080" w:type="dxa"/>
            <w:gridSpan w:val="2"/>
            <w:noWrap w:val="0"/>
            <w:vAlign w:val="center"/>
          </w:tcPr>
          <w:p>
            <w:pPr>
              <w:jc w:val="center"/>
              <w:rPr>
                <w:rFonts w:hint="eastAsia" w:ascii="新宋体" w:hAnsi="新宋体" w:eastAsia="新宋体"/>
              </w:rPr>
            </w:pPr>
            <w:r>
              <w:rPr>
                <w:rFonts w:hint="eastAsia" w:ascii="新宋体" w:hAnsi="新宋体" w:eastAsia="新宋体"/>
              </w:rPr>
              <w:t>卡机应答</w:t>
            </w:r>
          </w:p>
        </w:tc>
        <w:tc>
          <w:tcPr>
            <w:tcW w:w="7920" w:type="dxa"/>
            <w:gridSpan w:val="3"/>
            <w:noWrap w:val="0"/>
            <w:vAlign w:val="top"/>
          </w:tcPr>
          <w:p>
            <w:pPr>
              <w:rPr>
                <w:rFonts w:hint="eastAsia" w:ascii="新宋体" w:hAnsi="新宋体" w:eastAsia="新宋体"/>
              </w:rPr>
            </w:pPr>
            <w:r>
              <w:rPr>
                <w:rFonts w:hint="eastAsia" w:ascii="新宋体" w:hAnsi="新宋体" w:eastAsia="新宋体"/>
              </w:rPr>
              <w:t>正负应答帧，卡机必须先应答后执行操作</w:t>
            </w:r>
          </w:p>
        </w:tc>
      </w:tr>
    </w:tbl>
    <w:p>
      <w:pPr>
        <w:ind w:left="840" w:leftChars="200" w:hanging="420" w:hangingChars="200"/>
        <w:rPr>
          <w:rFonts w:hint="eastAsia" w:ascii="新宋体" w:hAnsi="新宋体" w:eastAsia="新宋体"/>
        </w:rPr>
      </w:pPr>
      <w:r>
        <w:rPr>
          <w:rFonts w:hint="eastAsia" w:ascii="新宋体" w:hAnsi="新宋体" w:eastAsia="新宋体"/>
        </w:rPr>
        <w:t>注：卡机接收到该信息帧后先进行正负应答然后执行出卡操作；</w:t>
      </w:r>
    </w:p>
    <w:p>
      <w:pPr>
        <w:ind w:left="840" w:leftChars="200" w:hanging="420" w:hangingChars="200"/>
        <w:rPr>
          <w:rFonts w:hint="eastAsia" w:ascii="新宋体" w:hAnsi="新宋体" w:eastAsia="新宋体"/>
        </w:rPr>
      </w:pPr>
      <w:r>
        <w:rPr>
          <w:rFonts w:hint="eastAsia" w:ascii="新宋体" w:hAnsi="新宋体" w:eastAsia="新宋体"/>
        </w:rPr>
        <w:tab/>
      </w:r>
      <w:r>
        <w:rPr>
          <w:rFonts w:hint="eastAsia" w:ascii="新宋体" w:hAnsi="新宋体" w:eastAsia="新宋体"/>
        </w:rPr>
        <w:t>卡机成功出卡后回应已出卡信息(43H)帧；</w:t>
      </w:r>
    </w:p>
    <w:p>
      <w:pPr>
        <w:ind w:left="840" w:leftChars="200" w:hanging="420" w:hangingChars="200"/>
        <w:rPr>
          <w:rFonts w:hint="eastAsia" w:ascii="新宋体" w:hAnsi="新宋体" w:eastAsia="新宋体"/>
        </w:rPr>
      </w:pPr>
      <w:r>
        <w:rPr>
          <w:rFonts w:hint="eastAsia" w:ascii="新宋体" w:hAnsi="新宋体" w:eastAsia="新宋体"/>
        </w:rPr>
        <w:tab/>
      </w:r>
      <w:r>
        <w:rPr>
          <w:rFonts w:hint="eastAsia" w:ascii="新宋体" w:hAnsi="新宋体" w:eastAsia="新宋体"/>
        </w:rPr>
        <w:t>卡机未成功出卡在自动切换当前卡机后回应按键取卡信息(44H)帧要求重新发卡；</w:t>
      </w:r>
    </w:p>
    <w:p>
      <w:pPr>
        <w:ind w:left="840" w:leftChars="200" w:hanging="420" w:hangingChars="200"/>
        <w:rPr>
          <w:rFonts w:hint="eastAsia" w:ascii="新宋体" w:hAnsi="新宋体" w:eastAsia="新宋体"/>
        </w:rPr>
      </w:pPr>
      <w:r>
        <w:rPr>
          <w:rFonts w:hint="eastAsia" w:ascii="新宋体" w:hAnsi="新宋体" w:eastAsia="新宋体"/>
        </w:rPr>
        <w:tab/>
      </w:r>
      <w:r>
        <w:rPr>
          <w:rFonts w:hint="eastAsia" w:ascii="新宋体" w:hAnsi="新宋体" w:eastAsia="新宋体"/>
        </w:rPr>
        <w:t>卡机未成功出卡且已无卡机可用时回应状态信息并屏蔽120</w:t>
      </w:r>
    </w:p>
    <w:p>
      <w:pPr>
        <w:ind w:left="840" w:leftChars="200" w:hanging="420" w:hangingChars="200"/>
        <w:rPr>
          <w:rFonts w:hint="eastAsia" w:ascii="新宋体" w:hAnsi="新宋体" w:eastAsia="新宋体"/>
        </w:rPr>
      </w:pPr>
      <w:r>
        <w:rPr>
          <w:rFonts w:hint="eastAsia" w:ascii="新宋体" w:hAnsi="新宋体" w:eastAsia="新宋体"/>
        </w:rPr>
        <w:t>司机的按键操作；</w:t>
      </w:r>
    </w:p>
    <w:p>
      <w:pPr>
        <w:spacing w:line="360" w:lineRule="auto"/>
        <w:ind w:left="420"/>
        <w:outlineLvl w:val="0"/>
        <w:rPr>
          <w:rFonts w:hint="eastAsia" w:ascii="新宋体" w:hAnsi="新宋体" w:eastAsia="新宋体"/>
          <w:b/>
          <w:bCs/>
          <w:sz w:val="24"/>
        </w:rPr>
      </w:pPr>
      <w:r>
        <w:rPr>
          <w:rFonts w:hint="eastAsia" w:ascii="新宋体" w:hAnsi="新宋体" w:eastAsia="新宋体"/>
          <w:b/>
          <w:bCs/>
          <w:sz w:val="24"/>
        </w:rPr>
        <w:t>5.3 坏卡信息(63H)帧</w:t>
      </w:r>
    </w:p>
    <w:tbl>
      <w:tblPr>
        <w:tblStyle w:val="5"/>
        <w:tblW w:w="9000" w:type="dxa"/>
        <w:tblInd w:w="108" w:type="dxa"/>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540"/>
        <w:gridCol w:w="540"/>
        <w:gridCol w:w="900"/>
        <w:gridCol w:w="5760"/>
        <w:gridCol w:w="1260"/>
      </w:tblGrid>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noWrap w:val="0"/>
            <w:vAlign w:val="center"/>
          </w:tcPr>
          <w:p>
            <w:pPr>
              <w:jc w:val="center"/>
              <w:rPr>
                <w:rFonts w:hint="eastAsia" w:ascii="新宋体" w:hAnsi="新宋体" w:eastAsia="新宋体"/>
                <w:b/>
                <w:bCs/>
              </w:rPr>
            </w:pPr>
            <w:r>
              <w:rPr>
                <w:rFonts w:hint="eastAsia" w:ascii="新宋体" w:hAnsi="新宋体" w:eastAsia="新宋体"/>
                <w:b/>
                <w:bCs/>
              </w:rPr>
              <w:t>位置</w:t>
            </w:r>
          </w:p>
        </w:tc>
        <w:tc>
          <w:tcPr>
            <w:tcW w:w="540" w:type="dxa"/>
            <w:noWrap w:val="0"/>
            <w:vAlign w:val="center"/>
          </w:tcPr>
          <w:p>
            <w:pPr>
              <w:jc w:val="center"/>
              <w:rPr>
                <w:rFonts w:hint="eastAsia" w:ascii="新宋体" w:hAnsi="新宋体" w:eastAsia="新宋体"/>
                <w:b/>
                <w:bCs/>
              </w:rPr>
            </w:pPr>
            <w:r>
              <w:rPr>
                <w:rFonts w:hint="eastAsia" w:ascii="新宋体" w:hAnsi="新宋体" w:eastAsia="新宋体"/>
                <w:b/>
                <w:bCs/>
              </w:rPr>
              <w:t>长度</w:t>
            </w:r>
          </w:p>
        </w:tc>
        <w:tc>
          <w:tcPr>
            <w:tcW w:w="900" w:type="dxa"/>
            <w:noWrap w:val="0"/>
            <w:vAlign w:val="center"/>
          </w:tcPr>
          <w:p>
            <w:pPr>
              <w:jc w:val="center"/>
              <w:rPr>
                <w:rFonts w:hint="eastAsia" w:ascii="新宋体" w:hAnsi="新宋体" w:eastAsia="新宋体"/>
                <w:b/>
                <w:bCs/>
              </w:rPr>
            </w:pPr>
            <w:r>
              <w:rPr>
                <w:rFonts w:hint="eastAsia" w:ascii="新宋体" w:hAnsi="新宋体" w:eastAsia="新宋体"/>
                <w:b/>
                <w:bCs/>
              </w:rPr>
              <w:t>数据</w:t>
            </w:r>
          </w:p>
        </w:tc>
        <w:tc>
          <w:tcPr>
            <w:tcW w:w="5760" w:type="dxa"/>
            <w:noWrap w:val="0"/>
            <w:vAlign w:val="center"/>
          </w:tcPr>
          <w:p>
            <w:pPr>
              <w:jc w:val="center"/>
              <w:rPr>
                <w:rFonts w:hint="eastAsia" w:ascii="新宋体" w:hAnsi="新宋体" w:eastAsia="新宋体"/>
                <w:b/>
                <w:bCs/>
              </w:rPr>
            </w:pPr>
            <w:r>
              <w:rPr>
                <w:rFonts w:hint="eastAsia" w:ascii="新宋体" w:hAnsi="新宋体" w:eastAsia="新宋体"/>
                <w:b/>
                <w:bCs/>
              </w:rPr>
              <w:t>说   明</w:t>
            </w:r>
          </w:p>
        </w:tc>
        <w:tc>
          <w:tcPr>
            <w:tcW w:w="1260" w:type="dxa"/>
            <w:noWrap w:val="0"/>
            <w:vAlign w:val="center"/>
          </w:tcPr>
          <w:p>
            <w:pPr>
              <w:jc w:val="center"/>
              <w:rPr>
                <w:rFonts w:hint="eastAsia" w:ascii="新宋体" w:hAnsi="新宋体" w:eastAsia="新宋体"/>
                <w:b/>
                <w:bCs/>
              </w:rPr>
            </w:pPr>
            <w:r>
              <w:rPr>
                <w:rFonts w:hint="eastAsia" w:ascii="新宋体" w:hAnsi="新宋体" w:eastAsia="新宋体"/>
                <w:b/>
                <w:bCs/>
              </w:rPr>
              <w:t>备注</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0</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STX</w:t>
            </w:r>
          </w:p>
        </w:tc>
        <w:tc>
          <w:tcPr>
            <w:tcW w:w="5760" w:type="dxa"/>
            <w:shd w:val="clear" w:color="auto" w:fill="E6E6E6"/>
            <w:noWrap w:val="0"/>
            <w:vAlign w:val="top"/>
          </w:tcPr>
          <w:p>
            <w:pPr>
              <w:rPr>
                <w:rFonts w:hint="eastAsia" w:ascii="新宋体" w:hAnsi="新宋体" w:eastAsia="新宋体"/>
              </w:rPr>
            </w:pPr>
            <w:r>
              <w:rPr>
                <w:rFonts w:hint="eastAsia" w:ascii="新宋体" w:hAnsi="新宋体" w:eastAsia="新宋体"/>
              </w:rPr>
              <w:t>3CH(字符</w:t>
            </w:r>
            <w:r>
              <w:rPr>
                <w:rFonts w:ascii="新宋体" w:hAnsi="新宋体" w:eastAsia="新宋体"/>
              </w:rPr>
              <w:t>’</w:t>
            </w:r>
            <w:r>
              <w:rPr>
                <w:rFonts w:hint="eastAsia" w:ascii="新宋体" w:hAnsi="新宋体" w:eastAsia="新宋体"/>
              </w:rPr>
              <w:t>&lt;</w:t>
            </w:r>
            <w:r>
              <w:rPr>
                <w:rFonts w:ascii="新宋体" w:hAnsi="新宋体" w:eastAsia="新宋体"/>
              </w:rPr>
              <w:t>’</w:t>
            </w:r>
            <w:r>
              <w:rPr>
                <w:rFonts w:hint="eastAsia" w:ascii="新宋体" w:hAnsi="新宋体" w:eastAsia="新宋体"/>
              </w:rPr>
              <w:t>)</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color w:val="000000"/>
              </w:rPr>
              <w:t>RSCTL</w:t>
            </w:r>
          </w:p>
        </w:tc>
        <w:tc>
          <w:tcPr>
            <w:tcW w:w="5760" w:type="dxa"/>
            <w:shd w:val="clear" w:color="auto" w:fill="E6E6E6"/>
            <w:noWrap w:val="0"/>
            <w:vAlign w:val="top"/>
          </w:tcPr>
          <w:p>
            <w:pPr>
              <w:rPr>
                <w:rFonts w:hint="eastAsia" w:ascii="新宋体" w:hAnsi="新宋体" w:eastAsia="新宋体"/>
              </w:rPr>
            </w:pPr>
            <w:r>
              <w:rPr>
                <w:rFonts w:hint="eastAsia" w:ascii="新宋体" w:hAnsi="新宋体" w:eastAsia="新宋体"/>
                <w:szCs w:val="21"/>
              </w:rPr>
              <w:t>帧序列号，1个字节，‘0’到‘9’依次循环</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2</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CTL</w:t>
            </w:r>
          </w:p>
        </w:tc>
        <w:tc>
          <w:tcPr>
            <w:tcW w:w="5760" w:type="dxa"/>
            <w:shd w:val="clear" w:color="auto" w:fill="E6E6E6"/>
            <w:noWrap w:val="0"/>
            <w:vAlign w:val="top"/>
          </w:tcPr>
          <w:p>
            <w:pPr>
              <w:rPr>
                <w:rFonts w:hint="eastAsia" w:ascii="新宋体" w:hAnsi="新宋体" w:eastAsia="新宋体"/>
              </w:rPr>
            </w:pPr>
            <w:r>
              <w:rPr>
                <w:rFonts w:hint="eastAsia" w:ascii="新宋体" w:hAnsi="新宋体" w:eastAsia="新宋体"/>
              </w:rPr>
              <w:t>63H(字符</w:t>
            </w:r>
            <w:r>
              <w:rPr>
                <w:rFonts w:ascii="新宋体" w:hAnsi="新宋体" w:eastAsia="新宋体"/>
              </w:rPr>
              <w:t>’</w:t>
            </w:r>
            <w:r>
              <w:rPr>
                <w:rFonts w:hint="eastAsia" w:ascii="新宋体" w:hAnsi="新宋体" w:eastAsia="新宋体"/>
              </w:rPr>
              <w:t>c</w:t>
            </w:r>
            <w:r>
              <w:rPr>
                <w:rFonts w:ascii="新宋体" w:hAnsi="新宋体" w:eastAsia="新宋体"/>
              </w:rPr>
              <w:t>’</w:t>
            </w:r>
            <w:r>
              <w:rPr>
                <w:rFonts w:hint="eastAsia" w:ascii="新宋体" w:hAnsi="新宋体" w:eastAsia="新宋体"/>
              </w:rPr>
              <w:t>)</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ascii="新宋体" w:hAnsi="新宋体" w:eastAsia="新宋体"/>
              </w:rPr>
            </w:pPr>
            <w:r>
              <w:rPr>
                <w:rFonts w:ascii="新宋体" w:hAnsi="新宋体" w:eastAsia="新宋体"/>
              </w:rPr>
              <w:t>3</w:t>
            </w:r>
          </w:p>
        </w:tc>
        <w:tc>
          <w:tcPr>
            <w:tcW w:w="540" w:type="dxa"/>
            <w:shd w:val="clear" w:color="auto" w:fill="E6E6E6"/>
            <w:noWrap w:val="0"/>
            <w:vAlign w:val="center"/>
          </w:tcPr>
          <w:p>
            <w:pPr>
              <w:jc w:val="center"/>
              <w:rPr>
                <w:rFonts w:ascii="新宋体" w:hAnsi="新宋体" w:eastAsia="新宋体"/>
              </w:rPr>
            </w:pPr>
            <w:r>
              <w:rPr>
                <w:rFonts w:ascii="新宋体" w:hAnsi="新宋体" w:eastAsia="新宋体"/>
              </w:rPr>
              <w:t>1</w:t>
            </w:r>
          </w:p>
        </w:tc>
        <w:tc>
          <w:tcPr>
            <w:tcW w:w="900" w:type="dxa"/>
            <w:shd w:val="clear" w:color="auto" w:fill="E6E6E6"/>
            <w:noWrap w:val="0"/>
            <w:vAlign w:val="center"/>
          </w:tcPr>
          <w:p>
            <w:pPr>
              <w:jc w:val="center"/>
              <w:rPr>
                <w:rFonts w:ascii="新宋体" w:hAnsi="新宋体" w:eastAsia="新宋体"/>
              </w:rPr>
            </w:pPr>
            <w:r>
              <w:rPr>
                <w:rFonts w:ascii="新宋体" w:hAnsi="新宋体" w:eastAsia="新宋体"/>
              </w:rPr>
              <w:t>DATA</w:t>
            </w:r>
          </w:p>
        </w:tc>
        <w:tc>
          <w:tcPr>
            <w:tcW w:w="5760" w:type="dxa"/>
            <w:shd w:val="clear" w:color="auto" w:fill="E6E6E6"/>
            <w:noWrap w:val="0"/>
            <w:vAlign w:val="top"/>
          </w:tcPr>
          <w:p>
            <w:pPr>
              <w:rPr>
                <w:rFonts w:hint="eastAsia" w:ascii="新宋体" w:hAnsi="新宋体" w:eastAsia="新宋体"/>
              </w:rPr>
            </w:pPr>
            <w:r>
              <w:rPr>
                <w:rFonts w:hint="eastAsia" w:ascii="新宋体" w:hAnsi="新宋体" w:eastAsia="新宋体"/>
                <w:szCs w:val="21"/>
              </w:rPr>
              <w:t>30H默认卡机坏卡；31H 1#卡机坏卡；32H 2#卡机坏卡；33H 3#卡机坏卡；34H 4#卡机坏卡；</w:t>
            </w:r>
            <w:r>
              <w:rPr>
                <w:rFonts w:ascii="新宋体" w:hAnsi="新宋体" w:eastAsia="新宋体"/>
                <w:szCs w:val="21"/>
              </w:rPr>
              <w:t>35H</w:t>
            </w:r>
            <w:r>
              <w:rPr>
                <w:rFonts w:hint="eastAsia" w:ascii="新宋体" w:hAnsi="新宋体" w:eastAsia="新宋体"/>
                <w:szCs w:val="21"/>
              </w:rPr>
              <w:t>上工位默认卡机坏卡；3</w:t>
            </w:r>
            <w:r>
              <w:rPr>
                <w:rFonts w:ascii="新宋体" w:hAnsi="新宋体" w:eastAsia="新宋体"/>
                <w:szCs w:val="21"/>
              </w:rPr>
              <w:t>6</w:t>
            </w:r>
            <w:r>
              <w:rPr>
                <w:rFonts w:hint="eastAsia" w:ascii="新宋体" w:hAnsi="新宋体" w:eastAsia="新宋体"/>
                <w:szCs w:val="21"/>
              </w:rPr>
              <w:t>H下工位默认卡机坏卡；</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ascii="新宋体" w:hAnsi="新宋体" w:eastAsia="新宋体"/>
              </w:rPr>
            </w:pPr>
            <w:r>
              <w:rPr>
                <w:rFonts w:ascii="新宋体" w:hAnsi="新宋体" w:eastAsia="新宋体"/>
              </w:rPr>
              <w:t>4</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ETX</w:t>
            </w:r>
          </w:p>
        </w:tc>
        <w:tc>
          <w:tcPr>
            <w:tcW w:w="5760" w:type="dxa"/>
            <w:shd w:val="clear" w:color="auto" w:fill="E6E6E6"/>
            <w:noWrap w:val="0"/>
            <w:vAlign w:val="top"/>
          </w:tcPr>
          <w:p>
            <w:pPr>
              <w:tabs>
                <w:tab w:val="right" w:pos="5544"/>
              </w:tabs>
              <w:rPr>
                <w:rFonts w:hint="eastAsia" w:ascii="新宋体" w:hAnsi="新宋体" w:eastAsia="新宋体"/>
              </w:rPr>
            </w:pPr>
            <w:r>
              <w:rPr>
                <w:rFonts w:hint="eastAsia" w:ascii="新宋体" w:hAnsi="新宋体" w:eastAsia="新宋体"/>
              </w:rPr>
              <w:t>3EH(字符</w:t>
            </w:r>
            <w:r>
              <w:rPr>
                <w:rFonts w:ascii="新宋体" w:hAnsi="新宋体" w:eastAsia="新宋体"/>
              </w:rPr>
              <w:t>’</w:t>
            </w:r>
            <w:r>
              <w:rPr>
                <w:rFonts w:hint="eastAsia" w:ascii="新宋体" w:hAnsi="新宋体" w:eastAsia="新宋体"/>
              </w:rPr>
              <w:t>&gt;</w:t>
            </w:r>
            <w:r>
              <w:rPr>
                <w:rFonts w:ascii="新宋体" w:hAnsi="新宋体" w:eastAsia="新宋体"/>
              </w:rPr>
              <w:t>’</w:t>
            </w:r>
            <w:r>
              <w:rPr>
                <w:rFonts w:hint="eastAsia" w:ascii="新宋体" w:hAnsi="新宋体" w:eastAsia="新宋体"/>
              </w:rPr>
              <w:t>)</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1080" w:type="dxa"/>
            <w:gridSpan w:val="2"/>
            <w:noWrap w:val="0"/>
            <w:vAlign w:val="center"/>
          </w:tcPr>
          <w:p>
            <w:pPr>
              <w:jc w:val="center"/>
              <w:rPr>
                <w:rFonts w:hint="eastAsia" w:ascii="新宋体" w:hAnsi="新宋体" w:eastAsia="新宋体"/>
              </w:rPr>
            </w:pPr>
            <w:r>
              <w:rPr>
                <w:rFonts w:hint="eastAsia" w:ascii="新宋体" w:hAnsi="新宋体" w:eastAsia="新宋体"/>
              </w:rPr>
              <w:t>功能描述</w:t>
            </w:r>
          </w:p>
        </w:tc>
        <w:tc>
          <w:tcPr>
            <w:tcW w:w="7920" w:type="dxa"/>
            <w:gridSpan w:val="3"/>
            <w:noWrap w:val="0"/>
            <w:vAlign w:val="top"/>
          </w:tcPr>
          <w:p>
            <w:pPr>
              <w:rPr>
                <w:rFonts w:hint="eastAsia" w:ascii="新宋体" w:hAnsi="新宋体" w:eastAsia="新宋体"/>
              </w:rPr>
            </w:pPr>
            <w:r>
              <w:rPr>
                <w:rFonts w:hint="eastAsia" w:ascii="新宋体" w:hAnsi="新宋体" w:eastAsia="新宋体"/>
              </w:rPr>
              <w:t>PC收到按键取卡信息帧后开始读写IC卡，IC卡读写失败后向卡机发送该信息帧；</w:t>
            </w:r>
          </w:p>
          <w:p>
            <w:pPr>
              <w:rPr>
                <w:rFonts w:hint="eastAsia" w:ascii="新宋体" w:hAnsi="新宋体" w:eastAsia="新宋体"/>
              </w:rPr>
            </w:pPr>
            <w:r>
              <w:rPr>
                <w:rFonts w:hint="eastAsia" w:ascii="新宋体" w:hAnsi="新宋体" w:eastAsia="新宋体"/>
              </w:rPr>
              <w:t>等待卡机回应正负应答信息(30H、31H)帧，如果未收到回应帧，间隔1s上报一次；</w:t>
            </w:r>
          </w:p>
          <w:p>
            <w:pPr>
              <w:rPr>
                <w:rFonts w:hint="eastAsia" w:ascii="新宋体" w:hAnsi="新宋体" w:eastAsia="新宋体"/>
              </w:rPr>
            </w:pPr>
            <w:r>
              <w:rPr>
                <w:rFonts w:hint="eastAsia" w:ascii="新宋体" w:hAnsi="新宋体" w:eastAsia="新宋体"/>
              </w:rPr>
              <w:t>如果收到负应答信息(31H)帧立即重复上报；</w:t>
            </w:r>
          </w:p>
          <w:p>
            <w:pPr>
              <w:rPr>
                <w:rFonts w:hint="eastAsia" w:ascii="新宋体" w:hAnsi="新宋体" w:eastAsia="新宋体"/>
              </w:rPr>
            </w:pPr>
            <w:r>
              <w:rPr>
                <w:rFonts w:hint="eastAsia" w:ascii="新宋体" w:hAnsi="新宋体" w:eastAsia="新宋体"/>
              </w:rPr>
              <w:t>如果收到正应答信息(30H)帧结束；</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1080" w:type="dxa"/>
            <w:gridSpan w:val="2"/>
            <w:noWrap w:val="0"/>
            <w:vAlign w:val="center"/>
          </w:tcPr>
          <w:p>
            <w:pPr>
              <w:jc w:val="center"/>
              <w:rPr>
                <w:rFonts w:hint="eastAsia" w:ascii="新宋体" w:hAnsi="新宋体" w:eastAsia="新宋体"/>
              </w:rPr>
            </w:pPr>
            <w:r>
              <w:rPr>
                <w:rFonts w:hint="eastAsia" w:ascii="新宋体" w:hAnsi="新宋体" w:eastAsia="新宋体"/>
              </w:rPr>
              <w:t>卡机应答</w:t>
            </w:r>
          </w:p>
        </w:tc>
        <w:tc>
          <w:tcPr>
            <w:tcW w:w="7920" w:type="dxa"/>
            <w:gridSpan w:val="3"/>
            <w:noWrap w:val="0"/>
            <w:vAlign w:val="top"/>
          </w:tcPr>
          <w:p>
            <w:pPr>
              <w:rPr>
                <w:rFonts w:hint="eastAsia" w:ascii="新宋体" w:hAnsi="新宋体" w:eastAsia="新宋体"/>
              </w:rPr>
            </w:pPr>
            <w:r>
              <w:rPr>
                <w:rFonts w:hint="eastAsia" w:ascii="新宋体" w:hAnsi="新宋体" w:eastAsia="新宋体"/>
              </w:rPr>
              <w:t>正负应答帧，卡机必须先应答后执行其他操作</w:t>
            </w:r>
          </w:p>
        </w:tc>
      </w:tr>
    </w:tbl>
    <w:p>
      <w:pPr>
        <w:ind w:left="840" w:leftChars="200" w:hanging="420" w:hangingChars="200"/>
        <w:rPr>
          <w:rFonts w:hint="eastAsia" w:ascii="新宋体" w:hAnsi="新宋体" w:eastAsia="新宋体"/>
        </w:rPr>
      </w:pPr>
      <w:r>
        <w:rPr>
          <w:rFonts w:hint="eastAsia" w:ascii="新宋体" w:hAnsi="新宋体" w:eastAsia="新宋体"/>
        </w:rPr>
        <w:t>注：卡机接收到该信息帧后先进行正负应答然后执行切换操作；</w:t>
      </w:r>
    </w:p>
    <w:p>
      <w:pPr>
        <w:ind w:left="840" w:leftChars="200" w:hanging="420" w:hangingChars="200"/>
        <w:rPr>
          <w:rFonts w:hint="eastAsia" w:ascii="新宋体" w:hAnsi="新宋体" w:eastAsia="新宋体"/>
        </w:rPr>
      </w:pPr>
      <w:r>
        <w:rPr>
          <w:rFonts w:hint="eastAsia" w:ascii="新宋体" w:hAnsi="新宋体" w:eastAsia="新宋体"/>
        </w:rPr>
        <w:tab/>
      </w:r>
      <w:r>
        <w:rPr>
          <w:rFonts w:hint="eastAsia" w:ascii="新宋体" w:hAnsi="新宋体" w:eastAsia="新宋体"/>
        </w:rPr>
        <w:t>卡机执行切换当前卡机操作后回应按键取卡信息(44H)帧要求重新发卡；</w:t>
      </w:r>
    </w:p>
    <w:p>
      <w:pPr>
        <w:ind w:left="840" w:leftChars="200" w:hanging="420" w:hangingChars="200"/>
        <w:rPr>
          <w:rFonts w:hint="eastAsia" w:ascii="新宋体" w:hAnsi="新宋体" w:eastAsia="新宋体"/>
        </w:rPr>
      </w:pPr>
      <w:r>
        <w:rPr>
          <w:rFonts w:hint="eastAsia" w:ascii="新宋体" w:hAnsi="新宋体" w:eastAsia="新宋体"/>
        </w:rPr>
        <w:tab/>
      </w:r>
      <w:r>
        <w:rPr>
          <w:rFonts w:hint="eastAsia" w:ascii="新宋体" w:hAnsi="新宋体" w:eastAsia="新宋体"/>
        </w:rPr>
        <w:t>如果卡机检测已无卡机可用时回应状态信息并屏蔽司机的按键操作；</w:t>
      </w:r>
    </w:p>
    <w:p>
      <w:pPr>
        <w:spacing w:line="360" w:lineRule="auto"/>
        <w:ind w:firstLine="420" w:firstLineChars="200"/>
        <w:rPr>
          <w:rFonts w:hint="eastAsia" w:ascii="新宋体" w:hAnsi="新宋体" w:eastAsia="新宋体"/>
        </w:rPr>
      </w:pPr>
      <w:r>
        <w:rPr>
          <w:rFonts w:hint="eastAsia" w:ascii="新宋体" w:hAnsi="新宋体" w:eastAsia="新宋体"/>
        </w:rPr>
        <w:tab/>
      </w:r>
      <w:r>
        <w:rPr>
          <w:rFonts w:hint="eastAsia" w:ascii="新宋体" w:hAnsi="新宋体" w:eastAsia="新宋体"/>
        </w:rPr>
        <w:t>卡机应记忆坏卡所在卡机的编号，并在以后的状态信息中体现出来；</w:t>
      </w:r>
    </w:p>
    <w:p>
      <w:pPr>
        <w:spacing w:line="360" w:lineRule="auto"/>
        <w:ind w:left="420"/>
        <w:outlineLvl w:val="0"/>
        <w:rPr>
          <w:rFonts w:hint="eastAsia" w:ascii="新宋体" w:hAnsi="新宋体" w:eastAsia="新宋体"/>
          <w:b/>
          <w:bCs/>
          <w:sz w:val="24"/>
        </w:rPr>
      </w:pPr>
      <w:r>
        <w:rPr>
          <w:rFonts w:hint="eastAsia" w:ascii="新宋体" w:hAnsi="新宋体" w:eastAsia="新宋体"/>
          <w:b/>
          <w:bCs/>
          <w:sz w:val="24"/>
        </w:rPr>
        <w:t>5.</w:t>
      </w:r>
      <w:r>
        <w:rPr>
          <w:rFonts w:hint="eastAsia" w:ascii="新宋体" w:hAnsi="新宋体" w:eastAsia="新宋体"/>
          <w:b/>
          <w:bCs/>
          <w:sz w:val="24"/>
          <w:lang w:val="en-US" w:eastAsia="zh-CN"/>
        </w:rPr>
        <w:t>4</w:t>
      </w:r>
      <w:r>
        <w:rPr>
          <w:rFonts w:hint="eastAsia" w:ascii="新宋体" w:hAnsi="新宋体" w:eastAsia="新宋体"/>
          <w:b/>
          <w:bCs/>
          <w:sz w:val="24"/>
        </w:rPr>
        <w:t xml:space="preserve"> 查询卡机状态(65H)帧</w:t>
      </w:r>
    </w:p>
    <w:tbl>
      <w:tblPr>
        <w:tblStyle w:val="5"/>
        <w:tblW w:w="9000" w:type="dxa"/>
        <w:tblInd w:w="108" w:type="dxa"/>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540"/>
        <w:gridCol w:w="540"/>
        <w:gridCol w:w="900"/>
        <w:gridCol w:w="5760"/>
        <w:gridCol w:w="1260"/>
      </w:tblGrid>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noWrap w:val="0"/>
            <w:vAlign w:val="center"/>
          </w:tcPr>
          <w:p>
            <w:pPr>
              <w:jc w:val="center"/>
              <w:rPr>
                <w:rFonts w:hint="eastAsia" w:ascii="新宋体" w:hAnsi="新宋体" w:eastAsia="新宋体"/>
                <w:b/>
                <w:bCs/>
              </w:rPr>
            </w:pPr>
            <w:r>
              <w:rPr>
                <w:rFonts w:hint="eastAsia" w:ascii="新宋体" w:hAnsi="新宋体" w:eastAsia="新宋体"/>
                <w:b/>
                <w:bCs/>
              </w:rPr>
              <w:t>位置</w:t>
            </w:r>
          </w:p>
        </w:tc>
        <w:tc>
          <w:tcPr>
            <w:tcW w:w="540" w:type="dxa"/>
            <w:noWrap w:val="0"/>
            <w:vAlign w:val="center"/>
          </w:tcPr>
          <w:p>
            <w:pPr>
              <w:jc w:val="center"/>
              <w:rPr>
                <w:rFonts w:hint="eastAsia" w:ascii="新宋体" w:hAnsi="新宋体" w:eastAsia="新宋体"/>
                <w:b/>
                <w:bCs/>
              </w:rPr>
            </w:pPr>
            <w:r>
              <w:rPr>
                <w:rFonts w:hint="eastAsia" w:ascii="新宋体" w:hAnsi="新宋体" w:eastAsia="新宋体"/>
                <w:b/>
                <w:bCs/>
              </w:rPr>
              <w:t>长度</w:t>
            </w:r>
          </w:p>
        </w:tc>
        <w:tc>
          <w:tcPr>
            <w:tcW w:w="900" w:type="dxa"/>
            <w:noWrap w:val="0"/>
            <w:vAlign w:val="center"/>
          </w:tcPr>
          <w:p>
            <w:pPr>
              <w:jc w:val="center"/>
              <w:rPr>
                <w:rFonts w:hint="eastAsia" w:ascii="新宋体" w:hAnsi="新宋体" w:eastAsia="新宋体"/>
                <w:b/>
                <w:bCs/>
              </w:rPr>
            </w:pPr>
            <w:r>
              <w:rPr>
                <w:rFonts w:hint="eastAsia" w:ascii="新宋体" w:hAnsi="新宋体" w:eastAsia="新宋体"/>
                <w:b/>
                <w:bCs/>
              </w:rPr>
              <w:t>数据</w:t>
            </w:r>
          </w:p>
        </w:tc>
        <w:tc>
          <w:tcPr>
            <w:tcW w:w="5760" w:type="dxa"/>
            <w:noWrap w:val="0"/>
            <w:vAlign w:val="center"/>
          </w:tcPr>
          <w:p>
            <w:pPr>
              <w:jc w:val="center"/>
              <w:rPr>
                <w:rFonts w:hint="eastAsia" w:ascii="新宋体" w:hAnsi="新宋体" w:eastAsia="新宋体"/>
                <w:b/>
                <w:bCs/>
              </w:rPr>
            </w:pPr>
            <w:r>
              <w:rPr>
                <w:rFonts w:hint="eastAsia" w:ascii="新宋体" w:hAnsi="新宋体" w:eastAsia="新宋体"/>
                <w:b/>
                <w:bCs/>
              </w:rPr>
              <w:t>说   明</w:t>
            </w:r>
          </w:p>
        </w:tc>
        <w:tc>
          <w:tcPr>
            <w:tcW w:w="1260" w:type="dxa"/>
            <w:noWrap w:val="0"/>
            <w:vAlign w:val="center"/>
          </w:tcPr>
          <w:p>
            <w:pPr>
              <w:jc w:val="center"/>
              <w:rPr>
                <w:rFonts w:hint="eastAsia" w:ascii="新宋体" w:hAnsi="新宋体" w:eastAsia="新宋体"/>
                <w:b/>
                <w:bCs/>
              </w:rPr>
            </w:pPr>
            <w:r>
              <w:rPr>
                <w:rFonts w:hint="eastAsia" w:ascii="新宋体" w:hAnsi="新宋体" w:eastAsia="新宋体"/>
                <w:b/>
                <w:bCs/>
              </w:rPr>
              <w:t>备注</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0</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STX</w:t>
            </w:r>
          </w:p>
        </w:tc>
        <w:tc>
          <w:tcPr>
            <w:tcW w:w="5760" w:type="dxa"/>
            <w:shd w:val="clear" w:color="auto" w:fill="E6E6E6"/>
            <w:noWrap w:val="0"/>
            <w:vAlign w:val="top"/>
          </w:tcPr>
          <w:p>
            <w:pPr>
              <w:rPr>
                <w:rFonts w:hint="eastAsia" w:ascii="新宋体" w:hAnsi="新宋体" w:eastAsia="新宋体"/>
              </w:rPr>
            </w:pPr>
            <w:r>
              <w:rPr>
                <w:rFonts w:hint="eastAsia" w:ascii="新宋体" w:hAnsi="新宋体" w:eastAsia="新宋体"/>
              </w:rPr>
              <w:t>3CH(字符</w:t>
            </w:r>
            <w:r>
              <w:rPr>
                <w:rFonts w:ascii="新宋体" w:hAnsi="新宋体" w:eastAsia="新宋体"/>
              </w:rPr>
              <w:t>’</w:t>
            </w:r>
            <w:r>
              <w:rPr>
                <w:rFonts w:hint="eastAsia" w:ascii="新宋体" w:hAnsi="新宋体" w:eastAsia="新宋体"/>
              </w:rPr>
              <w:t>&lt;</w:t>
            </w:r>
            <w:r>
              <w:rPr>
                <w:rFonts w:ascii="新宋体" w:hAnsi="新宋体" w:eastAsia="新宋体"/>
              </w:rPr>
              <w:t>’</w:t>
            </w:r>
            <w:r>
              <w:rPr>
                <w:rFonts w:hint="eastAsia" w:ascii="新宋体" w:hAnsi="新宋体" w:eastAsia="新宋体"/>
              </w:rPr>
              <w:t>)</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color w:val="000000"/>
              </w:rPr>
              <w:t>RSCTL</w:t>
            </w:r>
          </w:p>
        </w:tc>
        <w:tc>
          <w:tcPr>
            <w:tcW w:w="5760" w:type="dxa"/>
            <w:shd w:val="clear" w:color="auto" w:fill="E6E6E6"/>
            <w:noWrap w:val="0"/>
            <w:vAlign w:val="top"/>
          </w:tcPr>
          <w:p>
            <w:pPr>
              <w:rPr>
                <w:rFonts w:hint="eastAsia" w:ascii="新宋体" w:hAnsi="新宋体" w:eastAsia="新宋体"/>
              </w:rPr>
            </w:pPr>
            <w:r>
              <w:rPr>
                <w:rFonts w:hint="eastAsia" w:ascii="新宋体" w:hAnsi="新宋体" w:eastAsia="新宋体"/>
                <w:szCs w:val="21"/>
              </w:rPr>
              <w:t>帧序列号，1个字节，‘0’到‘9’依次循环</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2</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CTL</w:t>
            </w:r>
          </w:p>
        </w:tc>
        <w:tc>
          <w:tcPr>
            <w:tcW w:w="5760" w:type="dxa"/>
            <w:shd w:val="clear" w:color="auto" w:fill="E6E6E6"/>
            <w:noWrap w:val="0"/>
            <w:vAlign w:val="top"/>
          </w:tcPr>
          <w:p>
            <w:pPr>
              <w:rPr>
                <w:rFonts w:hint="eastAsia" w:ascii="新宋体" w:hAnsi="新宋体" w:eastAsia="新宋体"/>
              </w:rPr>
            </w:pPr>
            <w:r>
              <w:rPr>
                <w:rFonts w:hint="eastAsia" w:ascii="新宋体" w:hAnsi="新宋体" w:eastAsia="新宋体"/>
              </w:rPr>
              <w:t>65H(字符</w:t>
            </w:r>
            <w:r>
              <w:rPr>
                <w:rFonts w:ascii="新宋体" w:hAnsi="新宋体" w:eastAsia="新宋体"/>
              </w:rPr>
              <w:t>’</w:t>
            </w:r>
            <w:r>
              <w:rPr>
                <w:rFonts w:hint="eastAsia" w:ascii="新宋体" w:hAnsi="新宋体" w:eastAsia="新宋体"/>
              </w:rPr>
              <w:t>e</w:t>
            </w:r>
            <w:r>
              <w:rPr>
                <w:rFonts w:ascii="新宋体" w:hAnsi="新宋体" w:eastAsia="新宋体"/>
              </w:rPr>
              <w:t>’</w:t>
            </w:r>
            <w:r>
              <w:rPr>
                <w:rFonts w:hint="eastAsia" w:ascii="新宋体" w:hAnsi="新宋体" w:eastAsia="新宋体"/>
              </w:rPr>
              <w:t>)</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ascii="新宋体" w:hAnsi="新宋体" w:eastAsia="新宋体"/>
              </w:rPr>
            </w:pPr>
            <w:r>
              <w:rPr>
                <w:rFonts w:ascii="新宋体" w:hAnsi="新宋体" w:eastAsia="新宋体"/>
              </w:rPr>
              <w:t>3</w:t>
            </w:r>
          </w:p>
        </w:tc>
        <w:tc>
          <w:tcPr>
            <w:tcW w:w="540" w:type="dxa"/>
            <w:shd w:val="clear" w:color="auto" w:fill="E6E6E6"/>
            <w:noWrap w:val="0"/>
            <w:vAlign w:val="center"/>
          </w:tcPr>
          <w:p>
            <w:pPr>
              <w:jc w:val="center"/>
              <w:rPr>
                <w:rFonts w:ascii="新宋体" w:hAnsi="新宋体" w:eastAsia="新宋体"/>
              </w:rPr>
            </w:pPr>
            <w:r>
              <w:rPr>
                <w:rFonts w:ascii="新宋体" w:hAnsi="新宋体" w:eastAsia="新宋体"/>
              </w:rPr>
              <w:t>1</w:t>
            </w:r>
          </w:p>
        </w:tc>
        <w:tc>
          <w:tcPr>
            <w:tcW w:w="900" w:type="dxa"/>
            <w:shd w:val="clear" w:color="auto" w:fill="E6E6E6"/>
            <w:noWrap w:val="0"/>
            <w:vAlign w:val="center"/>
          </w:tcPr>
          <w:p>
            <w:pPr>
              <w:jc w:val="center"/>
              <w:rPr>
                <w:rFonts w:ascii="新宋体" w:hAnsi="新宋体" w:eastAsia="新宋体"/>
              </w:rPr>
            </w:pPr>
            <w:r>
              <w:rPr>
                <w:rFonts w:ascii="新宋体" w:hAnsi="新宋体" w:eastAsia="新宋体"/>
              </w:rPr>
              <w:t>DATA</w:t>
            </w:r>
          </w:p>
        </w:tc>
        <w:tc>
          <w:tcPr>
            <w:tcW w:w="5760" w:type="dxa"/>
            <w:shd w:val="clear" w:color="auto" w:fill="E6E6E6"/>
            <w:noWrap w:val="0"/>
            <w:vAlign w:val="top"/>
          </w:tcPr>
          <w:p>
            <w:pPr>
              <w:rPr>
                <w:rFonts w:hint="eastAsia" w:ascii="新宋体" w:hAnsi="新宋体" w:eastAsia="新宋体"/>
              </w:rPr>
            </w:pPr>
            <w:r>
              <w:rPr>
                <w:rFonts w:hint="eastAsia" w:ascii="新宋体" w:hAnsi="新宋体" w:eastAsia="新宋体"/>
              </w:rPr>
              <w:t>无</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ascii="新宋体" w:hAnsi="新宋体" w:eastAsia="新宋体"/>
              </w:rPr>
            </w:pPr>
            <w:r>
              <w:rPr>
                <w:rFonts w:ascii="新宋体" w:hAnsi="新宋体" w:eastAsia="新宋体"/>
              </w:rPr>
              <w:t>4</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ETX</w:t>
            </w:r>
          </w:p>
        </w:tc>
        <w:tc>
          <w:tcPr>
            <w:tcW w:w="5760" w:type="dxa"/>
            <w:shd w:val="clear" w:color="auto" w:fill="E6E6E6"/>
            <w:noWrap w:val="0"/>
            <w:vAlign w:val="top"/>
          </w:tcPr>
          <w:p>
            <w:pPr>
              <w:tabs>
                <w:tab w:val="right" w:pos="5544"/>
              </w:tabs>
              <w:rPr>
                <w:rFonts w:hint="eastAsia" w:ascii="新宋体" w:hAnsi="新宋体" w:eastAsia="新宋体"/>
              </w:rPr>
            </w:pPr>
            <w:r>
              <w:rPr>
                <w:rFonts w:hint="eastAsia" w:ascii="新宋体" w:hAnsi="新宋体" w:eastAsia="新宋体"/>
              </w:rPr>
              <w:t>3EH(字符</w:t>
            </w:r>
            <w:r>
              <w:rPr>
                <w:rFonts w:ascii="新宋体" w:hAnsi="新宋体" w:eastAsia="新宋体"/>
              </w:rPr>
              <w:t>’</w:t>
            </w:r>
            <w:r>
              <w:rPr>
                <w:rFonts w:hint="eastAsia" w:ascii="新宋体" w:hAnsi="新宋体" w:eastAsia="新宋体"/>
              </w:rPr>
              <w:t>&gt;</w:t>
            </w:r>
            <w:r>
              <w:rPr>
                <w:rFonts w:ascii="新宋体" w:hAnsi="新宋体" w:eastAsia="新宋体"/>
              </w:rPr>
              <w:t>’</w:t>
            </w:r>
            <w:r>
              <w:rPr>
                <w:rFonts w:hint="eastAsia" w:ascii="新宋体" w:hAnsi="新宋体" w:eastAsia="新宋体"/>
              </w:rPr>
              <w:t>)</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1080" w:type="dxa"/>
            <w:gridSpan w:val="2"/>
            <w:noWrap w:val="0"/>
            <w:vAlign w:val="center"/>
          </w:tcPr>
          <w:p>
            <w:pPr>
              <w:jc w:val="center"/>
              <w:rPr>
                <w:rFonts w:hint="eastAsia" w:ascii="新宋体" w:hAnsi="新宋体" w:eastAsia="新宋体"/>
              </w:rPr>
            </w:pPr>
            <w:r>
              <w:rPr>
                <w:rFonts w:hint="eastAsia" w:ascii="新宋体" w:hAnsi="新宋体" w:eastAsia="新宋体"/>
              </w:rPr>
              <w:t>功能描述</w:t>
            </w:r>
          </w:p>
        </w:tc>
        <w:tc>
          <w:tcPr>
            <w:tcW w:w="7920" w:type="dxa"/>
            <w:gridSpan w:val="3"/>
            <w:noWrap w:val="0"/>
            <w:vAlign w:val="top"/>
          </w:tcPr>
          <w:p>
            <w:pPr>
              <w:rPr>
                <w:rFonts w:hint="eastAsia" w:ascii="新宋体" w:hAnsi="新宋体" w:eastAsia="新宋体"/>
              </w:rPr>
            </w:pPr>
            <w:r>
              <w:rPr>
                <w:rFonts w:hint="eastAsia" w:ascii="新宋体" w:hAnsi="新宋体" w:eastAsia="新宋体"/>
              </w:rPr>
              <w:t>向卡机主动查询卡机状态信息帧；</w:t>
            </w:r>
          </w:p>
          <w:p>
            <w:pPr>
              <w:rPr>
                <w:rFonts w:hint="eastAsia" w:ascii="新宋体" w:hAnsi="新宋体" w:eastAsia="新宋体"/>
              </w:rPr>
            </w:pPr>
            <w:r>
              <w:rPr>
                <w:rFonts w:hint="eastAsia" w:ascii="新宋体" w:hAnsi="新宋体" w:eastAsia="新宋体"/>
              </w:rPr>
              <w:t>等待卡机回应正负应答信息(30H、31H)帧，如果未收到回应帧，间隔1s上报一次；</w:t>
            </w:r>
          </w:p>
          <w:p>
            <w:pPr>
              <w:rPr>
                <w:rFonts w:hint="eastAsia" w:ascii="新宋体" w:hAnsi="新宋体" w:eastAsia="新宋体"/>
              </w:rPr>
            </w:pPr>
            <w:r>
              <w:rPr>
                <w:rFonts w:hint="eastAsia" w:ascii="新宋体" w:hAnsi="新宋体" w:eastAsia="新宋体"/>
              </w:rPr>
              <w:t>如果收到负应答信息(31H)帧立即重复上报；</w:t>
            </w:r>
          </w:p>
          <w:p>
            <w:pPr>
              <w:rPr>
                <w:rFonts w:hint="eastAsia" w:ascii="新宋体" w:hAnsi="新宋体" w:eastAsia="新宋体"/>
              </w:rPr>
            </w:pPr>
            <w:r>
              <w:rPr>
                <w:rFonts w:hint="eastAsia" w:ascii="新宋体" w:hAnsi="新宋体" w:eastAsia="新宋体"/>
              </w:rPr>
              <w:t>如果收到正应答信息(30H)帧结束；</w:t>
            </w:r>
          </w:p>
          <w:p>
            <w:pPr>
              <w:rPr>
                <w:rFonts w:hint="eastAsia" w:ascii="新宋体" w:hAnsi="新宋体" w:eastAsia="新宋体"/>
              </w:rPr>
            </w:pPr>
            <w:r>
              <w:rPr>
                <w:rFonts w:hint="eastAsia" w:ascii="新宋体" w:hAnsi="新宋体" w:eastAsia="新宋体"/>
              </w:rPr>
              <w:t>卡机回应正应答后，主动上报0x42(</w:t>
            </w:r>
            <w:r>
              <w:rPr>
                <w:rFonts w:ascii="新宋体" w:hAnsi="新宋体" w:eastAsia="新宋体"/>
              </w:rPr>
              <w:t>‘</w:t>
            </w:r>
            <w:r>
              <w:rPr>
                <w:rFonts w:hint="eastAsia" w:ascii="新宋体" w:hAnsi="新宋体" w:eastAsia="新宋体"/>
              </w:rPr>
              <w:t>B</w:t>
            </w:r>
            <w:r>
              <w:rPr>
                <w:rFonts w:ascii="新宋体" w:hAnsi="新宋体" w:eastAsia="新宋体"/>
              </w:rPr>
              <w:t>’</w:t>
            </w:r>
            <w:r>
              <w:rPr>
                <w:rFonts w:hint="eastAsia" w:ascii="新宋体" w:hAnsi="新宋体" w:eastAsia="新宋体"/>
              </w:rPr>
              <w:t>)帧</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1080" w:type="dxa"/>
            <w:gridSpan w:val="2"/>
            <w:noWrap w:val="0"/>
            <w:vAlign w:val="center"/>
          </w:tcPr>
          <w:p>
            <w:pPr>
              <w:jc w:val="center"/>
              <w:rPr>
                <w:rFonts w:hint="eastAsia" w:ascii="新宋体" w:hAnsi="新宋体" w:eastAsia="新宋体"/>
              </w:rPr>
            </w:pPr>
            <w:r>
              <w:rPr>
                <w:rFonts w:hint="eastAsia" w:ascii="新宋体" w:hAnsi="新宋体" w:eastAsia="新宋体"/>
              </w:rPr>
              <w:t>卡机应答</w:t>
            </w:r>
          </w:p>
        </w:tc>
        <w:tc>
          <w:tcPr>
            <w:tcW w:w="7920" w:type="dxa"/>
            <w:gridSpan w:val="3"/>
            <w:noWrap w:val="0"/>
            <w:vAlign w:val="top"/>
          </w:tcPr>
          <w:p>
            <w:pPr>
              <w:rPr>
                <w:rFonts w:hint="eastAsia" w:ascii="新宋体" w:hAnsi="新宋体" w:eastAsia="新宋体"/>
              </w:rPr>
            </w:pPr>
            <w:r>
              <w:rPr>
                <w:rFonts w:hint="eastAsia" w:ascii="新宋体" w:hAnsi="新宋体" w:eastAsia="新宋体"/>
              </w:rPr>
              <w:t>正负应答帧，卡机必须先应答后执行其他操作</w:t>
            </w:r>
          </w:p>
        </w:tc>
      </w:tr>
    </w:tbl>
    <w:p>
      <w:pPr>
        <w:spacing w:line="360" w:lineRule="auto"/>
        <w:ind w:left="420"/>
        <w:outlineLvl w:val="0"/>
        <w:rPr>
          <w:rFonts w:hint="eastAsia" w:ascii="新宋体" w:hAnsi="新宋体" w:eastAsia="新宋体"/>
          <w:b/>
          <w:bCs/>
          <w:sz w:val="24"/>
        </w:rPr>
      </w:pPr>
      <w:r>
        <w:rPr>
          <w:rFonts w:hint="eastAsia" w:ascii="新宋体" w:hAnsi="新宋体" w:eastAsia="新宋体"/>
          <w:b/>
          <w:bCs/>
          <w:sz w:val="24"/>
        </w:rPr>
        <w:t>5.6 查询卡夹(66H)帧</w:t>
      </w:r>
    </w:p>
    <w:tbl>
      <w:tblPr>
        <w:tblStyle w:val="5"/>
        <w:tblW w:w="9000" w:type="dxa"/>
        <w:tblInd w:w="108" w:type="dxa"/>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540"/>
        <w:gridCol w:w="540"/>
        <w:gridCol w:w="900"/>
        <w:gridCol w:w="5760"/>
        <w:gridCol w:w="1260"/>
      </w:tblGrid>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noWrap w:val="0"/>
            <w:vAlign w:val="center"/>
          </w:tcPr>
          <w:p>
            <w:pPr>
              <w:jc w:val="center"/>
              <w:rPr>
                <w:rFonts w:hint="eastAsia" w:ascii="新宋体" w:hAnsi="新宋体" w:eastAsia="新宋体"/>
                <w:b/>
                <w:bCs/>
              </w:rPr>
            </w:pPr>
            <w:r>
              <w:rPr>
                <w:rFonts w:hint="eastAsia" w:ascii="新宋体" w:hAnsi="新宋体" w:eastAsia="新宋体"/>
                <w:b/>
                <w:bCs/>
              </w:rPr>
              <w:t>位置</w:t>
            </w:r>
          </w:p>
        </w:tc>
        <w:tc>
          <w:tcPr>
            <w:tcW w:w="540" w:type="dxa"/>
            <w:noWrap w:val="0"/>
            <w:vAlign w:val="center"/>
          </w:tcPr>
          <w:p>
            <w:pPr>
              <w:jc w:val="center"/>
              <w:rPr>
                <w:rFonts w:hint="eastAsia" w:ascii="新宋体" w:hAnsi="新宋体" w:eastAsia="新宋体"/>
                <w:b/>
                <w:bCs/>
              </w:rPr>
            </w:pPr>
            <w:r>
              <w:rPr>
                <w:rFonts w:hint="eastAsia" w:ascii="新宋体" w:hAnsi="新宋体" w:eastAsia="新宋体"/>
                <w:b/>
                <w:bCs/>
              </w:rPr>
              <w:t>长度</w:t>
            </w:r>
          </w:p>
        </w:tc>
        <w:tc>
          <w:tcPr>
            <w:tcW w:w="900" w:type="dxa"/>
            <w:noWrap w:val="0"/>
            <w:vAlign w:val="center"/>
          </w:tcPr>
          <w:p>
            <w:pPr>
              <w:jc w:val="center"/>
              <w:rPr>
                <w:rFonts w:hint="eastAsia" w:ascii="新宋体" w:hAnsi="新宋体" w:eastAsia="新宋体"/>
                <w:b/>
                <w:bCs/>
              </w:rPr>
            </w:pPr>
            <w:r>
              <w:rPr>
                <w:rFonts w:hint="eastAsia" w:ascii="新宋体" w:hAnsi="新宋体" w:eastAsia="新宋体"/>
                <w:b/>
                <w:bCs/>
              </w:rPr>
              <w:t>数据</w:t>
            </w:r>
          </w:p>
        </w:tc>
        <w:tc>
          <w:tcPr>
            <w:tcW w:w="5760" w:type="dxa"/>
            <w:noWrap w:val="0"/>
            <w:vAlign w:val="center"/>
          </w:tcPr>
          <w:p>
            <w:pPr>
              <w:jc w:val="center"/>
              <w:rPr>
                <w:rFonts w:hint="eastAsia" w:ascii="新宋体" w:hAnsi="新宋体" w:eastAsia="新宋体"/>
                <w:b/>
                <w:bCs/>
              </w:rPr>
            </w:pPr>
            <w:r>
              <w:rPr>
                <w:rFonts w:hint="eastAsia" w:ascii="新宋体" w:hAnsi="新宋体" w:eastAsia="新宋体"/>
                <w:b/>
                <w:bCs/>
              </w:rPr>
              <w:t>说   明</w:t>
            </w:r>
          </w:p>
        </w:tc>
        <w:tc>
          <w:tcPr>
            <w:tcW w:w="1260" w:type="dxa"/>
            <w:noWrap w:val="0"/>
            <w:vAlign w:val="center"/>
          </w:tcPr>
          <w:p>
            <w:pPr>
              <w:jc w:val="center"/>
              <w:rPr>
                <w:rFonts w:hint="eastAsia" w:ascii="新宋体" w:hAnsi="新宋体" w:eastAsia="新宋体"/>
                <w:b/>
                <w:bCs/>
              </w:rPr>
            </w:pPr>
            <w:r>
              <w:rPr>
                <w:rFonts w:hint="eastAsia" w:ascii="新宋体" w:hAnsi="新宋体" w:eastAsia="新宋体"/>
                <w:b/>
                <w:bCs/>
              </w:rPr>
              <w:t>备注</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0</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STX</w:t>
            </w:r>
          </w:p>
        </w:tc>
        <w:tc>
          <w:tcPr>
            <w:tcW w:w="5760" w:type="dxa"/>
            <w:shd w:val="clear" w:color="auto" w:fill="E6E6E6"/>
            <w:noWrap w:val="0"/>
            <w:vAlign w:val="top"/>
          </w:tcPr>
          <w:p>
            <w:pPr>
              <w:rPr>
                <w:rFonts w:hint="eastAsia" w:ascii="新宋体" w:hAnsi="新宋体" w:eastAsia="新宋体"/>
              </w:rPr>
            </w:pPr>
            <w:r>
              <w:rPr>
                <w:rFonts w:hint="eastAsia" w:ascii="新宋体" w:hAnsi="新宋体" w:eastAsia="新宋体"/>
              </w:rPr>
              <w:t>3CH(字符</w:t>
            </w:r>
            <w:r>
              <w:rPr>
                <w:rFonts w:ascii="新宋体" w:hAnsi="新宋体" w:eastAsia="新宋体"/>
              </w:rPr>
              <w:t>’</w:t>
            </w:r>
            <w:r>
              <w:rPr>
                <w:rFonts w:hint="eastAsia" w:ascii="新宋体" w:hAnsi="新宋体" w:eastAsia="新宋体"/>
              </w:rPr>
              <w:t>&lt;</w:t>
            </w:r>
            <w:r>
              <w:rPr>
                <w:rFonts w:ascii="新宋体" w:hAnsi="新宋体" w:eastAsia="新宋体"/>
              </w:rPr>
              <w:t>’</w:t>
            </w:r>
            <w:r>
              <w:rPr>
                <w:rFonts w:hint="eastAsia" w:ascii="新宋体" w:hAnsi="新宋体" w:eastAsia="新宋体"/>
              </w:rPr>
              <w:t>)</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color w:val="000000"/>
              </w:rPr>
              <w:t>RSCTL</w:t>
            </w:r>
          </w:p>
        </w:tc>
        <w:tc>
          <w:tcPr>
            <w:tcW w:w="5760" w:type="dxa"/>
            <w:shd w:val="clear" w:color="auto" w:fill="E6E6E6"/>
            <w:noWrap w:val="0"/>
            <w:vAlign w:val="top"/>
          </w:tcPr>
          <w:p>
            <w:pPr>
              <w:rPr>
                <w:rFonts w:hint="eastAsia" w:ascii="新宋体" w:hAnsi="新宋体" w:eastAsia="新宋体"/>
              </w:rPr>
            </w:pPr>
            <w:r>
              <w:rPr>
                <w:rFonts w:hint="eastAsia" w:ascii="新宋体" w:hAnsi="新宋体" w:eastAsia="新宋体"/>
                <w:szCs w:val="21"/>
              </w:rPr>
              <w:t>帧序列号，1个字节，‘0’到‘9’依次循环</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2</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CTL</w:t>
            </w:r>
          </w:p>
        </w:tc>
        <w:tc>
          <w:tcPr>
            <w:tcW w:w="5760" w:type="dxa"/>
            <w:shd w:val="clear" w:color="auto" w:fill="E6E6E6"/>
            <w:noWrap w:val="0"/>
            <w:vAlign w:val="top"/>
          </w:tcPr>
          <w:p>
            <w:pPr>
              <w:rPr>
                <w:rFonts w:hint="eastAsia" w:ascii="新宋体" w:hAnsi="新宋体" w:eastAsia="新宋体"/>
              </w:rPr>
            </w:pPr>
            <w:r>
              <w:rPr>
                <w:rFonts w:hint="eastAsia" w:ascii="新宋体" w:hAnsi="新宋体" w:eastAsia="新宋体"/>
              </w:rPr>
              <w:t>66H(字符</w:t>
            </w:r>
            <w:r>
              <w:rPr>
                <w:rFonts w:ascii="新宋体" w:hAnsi="新宋体" w:eastAsia="新宋体"/>
              </w:rPr>
              <w:t>’</w:t>
            </w:r>
            <w:r>
              <w:rPr>
                <w:rFonts w:hint="eastAsia" w:ascii="新宋体" w:hAnsi="新宋体" w:eastAsia="新宋体"/>
              </w:rPr>
              <w:t>f</w:t>
            </w:r>
            <w:r>
              <w:rPr>
                <w:rFonts w:ascii="新宋体" w:hAnsi="新宋体" w:eastAsia="新宋体"/>
              </w:rPr>
              <w:t>’</w:t>
            </w:r>
            <w:r>
              <w:rPr>
                <w:rFonts w:hint="eastAsia" w:ascii="新宋体" w:hAnsi="新宋体" w:eastAsia="新宋体"/>
              </w:rPr>
              <w:t>)</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PrEx>
        <w:tc>
          <w:tcPr>
            <w:tcW w:w="540" w:type="dxa"/>
            <w:shd w:val="clear" w:color="auto" w:fill="E6E6E6"/>
            <w:noWrap w:val="0"/>
            <w:vAlign w:val="center"/>
          </w:tcPr>
          <w:p>
            <w:pPr>
              <w:jc w:val="center"/>
              <w:rPr>
                <w:rFonts w:ascii="新宋体" w:hAnsi="新宋体" w:eastAsia="新宋体"/>
              </w:rPr>
            </w:pPr>
            <w:r>
              <w:rPr>
                <w:rFonts w:ascii="新宋体" w:hAnsi="新宋体" w:eastAsia="新宋体"/>
              </w:rPr>
              <w:t>3</w:t>
            </w:r>
          </w:p>
        </w:tc>
        <w:tc>
          <w:tcPr>
            <w:tcW w:w="540" w:type="dxa"/>
            <w:shd w:val="clear" w:color="auto" w:fill="E6E6E6"/>
            <w:noWrap w:val="0"/>
            <w:vAlign w:val="center"/>
          </w:tcPr>
          <w:p>
            <w:pPr>
              <w:jc w:val="center"/>
              <w:rPr>
                <w:rFonts w:ascii="新宋体" w:hAnsi="新宋体" w:eastAsia="新宋体"/>
              </w:rPr>
            </w:pPr>
            <w:r>
              <w:rPr>
                <w:rFonts w:ascii="新宋体" w:hAnsi="新宋体" w:eastAsia="新宋体"/>
              </w:rPr>
              <w:t>1</w:t>
            </w:r>
          </w:p>
        </w:tc>
        <w:tc>
          <w:tcPr>
            <w:tcW w:w="900" w:type="dxa"/>
            <w:shd w:val="clear" w:color="auto" w:fill="E6E6E6"/>
            <w:noWrap w:val="0"/>
            <w:vAlign w:val="center"/>
          </w:tcPr>
          <w:p>
            <w:pPr>
              <w:jc w:val="center"/>
              <w:rPr>
                <w:rFonts w:ascii="新宋体" w:hAnsi="新宋体" w:eastAsia="新宋体"/>
              </w:rPr>
            </w:pPr>
            <w:r>
              <w:rPr>
                <w:rFonts w:ascii="新宋体" w:hAnsi="新宋体" w:eastAsia="新宋体"/>
              </w:rPr>
              <w:t>DATA</w:t>
            </w:r>
          </w:p>
        </w:tc>
        <w:tc>
          <w:tcPr>
            <w:tcW w:w="5760" w:type="dxa"/>
            <w:shd w:val="clear" w:color="auto" w:fill="E6E6E6"/>
            <w:noWrap w:val="0"/>
            <w:vAlign w:val="top"/>
          </w:tcPr>
          <w:p>
            <w:pPr>
              <w:rPr>
                <w:rFonts w:hint="eastAsia" w:ascii="新宋体" w:hAnsi="新宋体" w:eastAsia="新宋体"/>
              </w:rPr>
            </w:pPr>
            <w:r>
              <w:rPr>
                <w:rFonts w:hint="eastAsia" w:ascii="新宋体" w:hAnsi="新宋体" w:eastAsia="新宋体"/>
              </w:rPr>
              <w:t>无</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ascii="新宋体" w:hAnsi="新宋体" w:eastAsia="新宋体"/>
              </w:rPr>
            </w:pPr>
            <w:r>
              <w:rPr>
                <w:rFonts w:ascii="新宋体" w:hAnsi="新宋体" w:eastAsia="新宋体"/>
              </w:rPr>
              <w:t>4</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ETX</w:t>
            </w:r>
          </w:p>
        </w:tc>
        <w:tc>
          <w:tcPr>
            <w:tcW w:w="5760" w:type="dxa"/>
            <w:shd w:val="clear" w:color="auto" w:fill="E6E6E6"/>
            <w:noWrap w:val="0"/>
            <w:vAlign w:val="top"/>
          </w:tcPr>
          <w:p>
            <w:pPr>
              <w:tabs>
                <w:tab w:val="right" w:pos="5544"/>
              </w:tabs>
              <w:rPr>
                <w:rFonts w:hint="eastAsia" w:ascii="新宋体" w:hAnsi="新宋体" w:eastAsia="新宋体"/>
              </w:rPr>
            </w:pPr>
            <w:r>
              <w:rPr>
                <w:rFonts w:hint="eastAsia" w:ascii="新宋体" w:hAnsi="新宋体" w:eastAsia="新宋体"/>
              </w:rPr>
              <w:t>3EH(字符</w:t>
            </w:r>
            <w:r>
              <w:rPr>
                <w:rFonts w:ascii="新宋体" w:hAnsi="新宋体" w:eastAsia="新宋体"/>
              </w:rPr>
              <w:t>’</w:t>
            </w:r>
            <w:r>
              <w:rPr>
                <w:rFonts w:hint="eastAsia" w:ascii="新宋体" w:hAnsi="新宋体" w:eastAsia="新宋体"/>
              </w:rPr>
              <w:t>&gt;</w:t>
            </w:r>
            <w:r>
              <w:rPr>
                <w:rFonts w:ascii="新宋体" w:hAnsi="新宋体" w:eastAsia="新宋体"/>
              </w:rPr>
              <w:t>’</w:t>
            </w:r>
            <w:r>
              <w:rPr>
                <w:rFonts w:hint="eastAsia" w:ascii="新宋体" w:hAnsi="新宋体" w:eastAsia="新宋体"/>
              </w:rPr>
              <w:t>)</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1080" w:type="dxa"/>
            <w:gridSpan w:val="2"/>
            <w:noWrap w:val="0"/>
            <w:vAlign w:val="center"/>
          </w:tcPr>
          <w:p>
            <w:pPr>
              <w:jc w:val="center"/>
              <w:rPr>
                <w:rFonts w:hint="eastAsia" w:ascii="新宋体" w:hAnsi="新宋体" w:eastAsia="新宋体"/>
              </w:rPr>
            </w:pPr>
            <w:r>
              <w:rPr>
                <w:rFonts w:hint="eastAsia" w:ascii="新宋体" w:hAnsi="新宋体" w:eastAsia="新宋体"/>
              </w:rPr>
              <w:t>功能描述</w:t>
            </w:r>
          </w:p>
        </w:tc>
        <w:tc>
          <w:tcPr>
            <w:tcW w:w="7920" w:type="dxa"/>
            <w:gridSpan w:val="3"/>
            <w:noWrap w:val="0"/>
            <w:vAlign w:val="top"/>
          </w:tcPr>
          <w:p>
            <w:pPr>
              <w:rPr>
                <w:rFonts w:hint="eastAsia" w:ascii="新宋体" w:hAnsi="新宋体" w:eastAsia="新宋体"/>
              </w:rPr>
            </w:pPr>
            <w:r>
              <w:rPr>
                <w:rFonts w:hint="eastAsia" w:ascii="新宋体" w:hAnsi="新宋体" w:eastAsia="新宋体"/>
              </w:rPr>
              <w:t>向卡机主动查询卡夹信息帧；</w:t>
            </w:r>
          </w:p>
          <w:p>
            <w:pPr>
              <w:rPr>
                <w:rFonts w:hint="eastAsia" w:ascii="新宋体" w:hAnsi="新宋体" w:eastAsia="新宋体"/>
              </w:rPr>
            </w:pPr>
            <w:r>
              <w:rPr>
                <w:rFonts w:hint="eastAsia" w:ascii="新宋体" w:hAnsi="新宋体" w:eastAsia="新宋体"/>
              </w:rPr>
              <w:t>等待卡机回应正负应答信息(30H、31H)帧，如果未收到回应帧，间隔1s上报一次；</w:t>
            </w:r>
          </w:p>
          <w:p>
            <w:pPr>
              <w:rPr>
                <w:rFonts w:hint="eastAsia" w:ascii="新宋体" w:hAnsi="新宋体" w:eastAsia="新宋体"/>
              </w:rPr>
            </w:pPr>
            <w:r>
              <w:rPr>
                <w:rFonts w:hint="eastAsia" w:ascii="新宋体" w:hAnsi="新宋体" w:eastAsia="新宋体"/>
              </w:rPr>
              <w:t>如果收到负应答信息(31H)帧立即重复上报；</w:t>
            </w:r>
          </w:p>
          <w:p>
            <w:pPr>
              <w:rPr>
                <w:rFonts w:hint="eastAsia" w:ascii="新宋体" w:hAnsi="新宋体" w:eastAsia="新宋体"/>
              </w:rPr>
            </w:pPr>
            <w:r>
              <w:rPr>
                <w:rFonts w:hint="eastAsia" w:ascii="新宋体" w:hAnsi="新宋体" w:eastAsia="新宋体"/>
              </w:rPr>
              <w:t>如果收到正应答信息(30H)帧结束；</w:t>
            </w:r>
          </w:p>
          <w:p>
            <w:pPr>
              <w:rPr>
                <w:rFonts w:hint="eastAsia" w:ascii="新宋体" w:hAnsi="新宋体" w:eastAsia="新宋体"/>
              </w:rPr>
            </w:pPr>
            <w:r>
              <w:rPr>
                <w:rFonts w:hint="eastAsia" w:ascii="新宋体" w:hAnsi="新宋体" w:eastAsia="新宋体"/>
              </w:rPr>
              <w:t>卡机回应正应答后，主动上报0x46(</w:t>
            </w:r>
            <w:r>
              <w:rPr>
                <w:rFonts w:ascii="新宋体" w:hAnsi="新宋体" w:eastAsia="新宋体"/>
              </w:rPr>
              <w:t>‘</w:t>
            </w:r>
            <w:r>
              <w:rPr>
                <w:rFonts w:hint="eastAsia" w:ascii="新宋体" w:hAnsi="新宋体" w:eastAsia="新宋体"/>
              </w:rPr>
              <w:t>F</w:t>
            </w:r>
            <w:r>
              <w:rPr>
                <w:rFonts w:ascii="新宋体" w:hAnsi="新宋体" w:eastAsia="新宋体"/>
              </w:rPr>
              <w:t>’</w:t>
            </w:r>
            <w:r>
              <w:rPr>
                <w:rFonts w:hint="eastAsia" w:ascii="新宋体" w:hAnsi="新宋体" w:eastAsia="新宋体"/>
              </w:rPr>
              <w:t>)帧</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1080" w:type="dxa"/>
            <w:gridSpan w:val="2"/>
            <w:noWrap w:val="0"/>
            <w:vAlign w:val="center"/>
          </w:tcPr>
          <w:p>
            <w:pPr>
              <w:jc w:val="center"/>
              <w:rPr>
                <w:rFonts w:hint="eastAsia" w:ascii="新宋体" w:hAnsi="新宋体" w:eastAsia="新宋体"/>
              </w:rPr>
            </w:pPr>
            <w:r>
              <w:rPr>
                <w:rFonts w:hint="eastAsia" w:ascii="新宋体" w:hAnsi="新宋体" w:eastAsia="新宋体"/>
              </w:rPr>
              <w:t>卡机应答</w:t>
            </w:r>
          </w:p>
        </w:tc>
        <w:tc>
          <w:tcPr>
            <w:tcW w:w="7920" w:type="dxa"/>
            <w:gridSpan w:val="3"/>
            <w:noWrap w:val="0"/>
            <w:vAlign w:val="top"/>
          </w:tcPr>
          <w:p>
            <w:pPr>
              <w:rPr>
                <w:rFonts w:hint="eastAsia" w:ascii="新宋体" w:hAnsi="新宋体" w:eastAsia="新宋体"/>
              </w:rPr>
            </w:pPr>
            <w:r>
              <w:rPr>
                <w:rFonts w:hint="eastAsia" w:ascii="新宋体" w:hAnsi="新宋体" w:eastAsia="新宋体"/>
              </w:rPr>
              <w:t>正负应答帧，卡机必须先应答后执行其他操作</w:t>
            </w:r>
          </w:p>
        </w:tc>
      </w:tr>
    </w:tbl>
    <w:p>
      <w:pPr>
        <w:spacing w:line="360" w:lineRule="auto"/>
        <w:ind w:left="420"/>
        <w:outlineLvl w:val="0"/>
        <w:rPr>
          <w:rFonts w:hint="eastAsia" w:ascii="新宋体" w:hAnsi="新宋体" w:eastAsia="新宋体"/>
          <w:b/>
          <w:bCs/>
          <w:sz w:val="24"/>
        </w:rPr>
      </w:pPr>
      <w:r>
        <w:rPr>
          <w:rFonts w:hint="eastAsia" w:ascii="新宋体" w:hAnsi="新宋体" w:eastAsia="新宋体"/>
          <w:b/>
          <w:bCs/>
          <w:sz w:val="24"/>
        </w:rPr>
        <w:t>5.</w:t>
      </w:r>
      <w:r>
        <w:rPr>
          <w:rFonts w:hint="eastAsia" w:ascii="新宋体" w:hAnsi="新宋体" w:eastAsia="新宋体"/>
          <w:b/>
          <w:bCs/>
          <w:sz w:val="24"/>
          <w:lang w:val="en-US" w:eastAsia="zh-CN"/>
        </w:rPr>
        <w:t>7</w:t>
      </w:r>
      <w:r>
        <w:rPr>
          <w:rFonts w:hint="eastAsia" w:ascii="新宋体" w:hAnsi="新宋体" w:eastAsia="新宋体"/>
          <w:b/>
          <w:bCs/>
          <w:sz w:val="24"/>
        </w:rPr>
        <w:t xml:space="preserve"> </w:t>
      </w:r>
      <w:r>
        <w:rPr>
          <w:rFonts w:hint="eastAsia" w:ascii="新宋体" w:hAnsi="新宋体" w:eastAsia="新宋体"/>
          <w:b/>
          <w:bCs/>
          <w:sz w:val="24"/>
          <w:lang w:val="en-US" w:eastAsia="zh-CN"/>
        </w:rPr>
        <w:t>收</w:t>
      </w:r>
      <w:r>
        <w:rPr>
          <w:rFonts w:hint="eastAsia" w:ascii="新宋体" w:hAnsi="新宋体" w:eastAsia="新宋体"/>
          <w:b/>
          <w:bCs/>
          <w:sz w:val="24"/>
        </w:rPr>
        <w:t>卡信息(6</w:t>
      </w:r>
      <w:r>
        <w:rPr>
          <w:rFonts w:hint="eastAsia" w:ascii="新宋体" w:hAnsi="新宋体" w:eastAsia="新宋体"/>
          <w:b/>
          <w:bCs/>
          <w:sz w:val="24"/>
          <w:lang w:val="en-US" w:eastAsia="zh-CN"/>
        </w:rPr>
        <w:t>7</w:t>
      </w:r>
      <w:r>
        <w:rPr>
          <w:rFonts w:hint="eastAsia" w:ascii="新宋体" w:hAnsi="新宋体" w:eastAsia="新宋体"/>
          <w:b/>
          <w:bCs/>
          <w:sz w:val="24"/>
        </w:rPr>
        <w:t>H)帧</w:t>
      </w:r>
    </w:p>
    <w:tbl>
      <w:tblPr>
        <w:tblStyle w:val="5"/>
        <w:tblW w:w="0" w:type="auto"/>
        <w:tblInd w:w="108" w:type="dxa"/>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540"/>
        <w:gridCol w:w="540"/>
        <w:gridCol w:w="763"/>
        <w:gridCol w:w="137"/>
        <w:gridCol w:w="430"/>
        <w:gridCol w:w="5330"/>
        <w:gridCol w:w="1260"/>
      </w:tblGrid>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noWrap w:val="0"/>
            <w:vAlign w:val="center"/>
          </w:tcPr>
          <w:p>
            <w:pPr>
              <w:jc w:val="center"/>
              <w:rPr>
                <w:rFonts w:hint="eastAsia" w:ascii="新宋体" w:hAnsi="新宋体" w:eastAsia="新宋体"/>
                <w:b/>
                <w:bCs/>
              </w:rPr>
            </w:pPr>
            <w:r>
              <w:rPr>
                <w:rFonts w:hint="eastAsia" w:ascii="新宋体" w:hAnsi="新宋体" w:eastAsia="新宋体"/>
                <w:b/>
                <w:bCs/>
              </w:rPr>
              <w:t>位置</w:t>
            </w:r>
          </w:p>
        </w:tc>
        <w:tc>
          <w:tcPr>
            <w:tcW w:w="540" w:type="dxa"/>
            <w:noWrap w:val="0"/>
            <w:vAlign w:val="center"/>
          </w:tcPr>
          <w:p>
            <w:pPr>
              <w:jc w:val="center"/>
              <w:rPr>
                <w:rFonts w:hint="eastAsia" w:ascii="新宋体" w:hAnsi="新宋体" w:eastAsia="新宋体"/>
                <w:b/>
                <w:bCs/>
              </w:rPr>
            </w:pPr>
            <w:r>
              <w:rPr>
                <w:rFonts w:hint="eastAsia" w:ascii="新宋体" w:hAnsi="新宋体" w:eastAsia="新宋体"/>
                <w:b/>
                <w:bCs/>
              </w:rPr>
              <w:t>长度</w:t>
            </w:r>
          </w:p>
        </w:tc>
        <w:tc>
          <w:tcPr>
            <w:tcW w:w="1330" w:type="dxa"/>
            <w:gridSpan w:val="3"/>
            <w:noWrap w:val="0"/>
            <w:vAlign w:val="center"/>
          </w:tcPr>
          <w:p>
            <w:pPr>
              <w:jc w:val="center"/>
              <w:rPr>
                <w:rFonts w:hint="eastAsia" w:ascii="新宋体" w:hAnsi="新宋体" w:eastAsia="新宋体"/>
                <w:b/>
                <w:bCs/>
              </w:rPr>
            </w:pPr>
            <w:r>
              <w:rPr>
                <w:rFonts w:hint="eastAsia" w:ascii="新宋体" w:hAnsi="新宋体" w:eastAsia="新宋体"/>
                <w:b/>
                <w:bCs/>
              </w:rPr>
              <w:t>数据</w:t>
            </w:r>
          </w:p>
        </w:tc>
        <w:tc>
          <w:tcPr>
            <w:tcW w:w="5330" w:type="dxa"/>
            <w:noWrap w:val="0"/>
            <w:vAlign w:val="center"/>
          </w:tcPr>
          <w:p>
            <w:pPr>
              <w:jc w:val="center"/>
              <w:rPr>
                <w:rFonts w:hint="eastAsia" w:ascii="新宋体" w:hAnsi="新宋体" w:eastAsia="新宋体"/>
                <w:b/>
                <w:bCs/>
              </w:rPr>
            </w:pPr>
            <w:r>
              <w:rPr>
                <w:rFonts w:hint="eastAsia" w:ascii="新宋体" w:hAnsi="新宋体" w:eastAsia="新宋体"/>
                <w:b/>
                <w:bCs/>
              </w:rPr>
              <w:t>说   明</w:t>
            </w:r>
          </w:p>
        </w:tc>
        <w:tc>
          <w:tcPr>
            <w:tcW w:w="1260" w:type="dxa"/>
            <w:noWrap w:val="0"/>
            <w:vAlign w:val="center"/>
          </w:tcPr>
          <w:p>
            <w:pPr>
              <w:jc w:val="center"/>
              <w:rPr>
                <w:rFonts w:hint="eastAsia" w:ascii="新宋体" w:hAnsi="新宋体" w:eastAsia="新宋体"/>
                <w:b/>
                <w:bCs/>
              </w:rPr>
            </w:pPr>
            <w:r>
              <w:rPr>
                <w:rFonts w:hint="eastAsia" w:ascii="新宋体" w:hAnsi="新宋体" w:eastAsia="新宋体"/>
                <w:b/>
                <w:bCs/>
              </w:rPr>
              <w:t>备注</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0</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1330" w:type="dxa"/>
            <w:gridSpan w:val="3"/>
            <w:shd w:val="clear" w:color="auto" w:fill="E6E6E6"/>
            <w:noWrap w:val="0"/>
            <w:vAlign w:val="center"/>
          </w:tcPr>
          <w:p>
            <w:pPr>
              <w:jc w:val="center"/>
              <w:rPr>
                <w:rFonts w:hint="eastAsia" w:ascii="新宋体" w:hAnsi="新宋体" w:eastAsia="新宋体"/>
              </w:rPr>
            </w:pPr>
            <w:r>
              <w:rPr>
                <w:rFonts w:hint="eastAsia" w:ascii="新宋体" w:hAnsi="新宋体" w:eastAsia="新宋体"/>
              </w:rPr>
              <w:t>STX</w:t>
            </w:r>
          </w:p>
        </w:tc>
        <w:tc>
          <w:tcPr>
            <w:tcW w:w="5330" w:type="dxa"/>
            <w:shd w:val="clear" w:color="auto" w:fill="E6E6E6"/>
            <w:noWrap w:val="0"/>
            <w:vAlign w:val="top"/>
          </w:tcPr>
          <w:p>
            <w:pPr>
              <w:rPr>
                <w:rFonts w:hint="eastAsia" w:ascii="新宋体" w:hAnsi="新宋体" w:eastAsia="新宋体"/>
              </w:rPr>
            </w:pPr>
            <w:r>
              <w:rPr>
                <w:rFonts w:hint="eastAsia" w:ascii="新宋体" w:hAnsi="新宋体" w:eastAsia="新宋体"/>
              </w:rPr>
              <w:t>3CH(字符</w:t>
            </w:r>
            <w:r>
              <w:rPr>
                <w:rFonts w:ascii="新宋体" w:hAnsi="新宋体" w:eastAsia="新宋体"/>
              </w:rPr>
              <w:t>’</w:t>
            </w:r>
            <w:r>
              <w:rPr>
                <w:rFonts w:hint="eastAsia" w:ascii="新宋体" w:hAnsi="新宋体" w:eastAsia="新宋体"/>
              </w:rPr>
              <w:t>&lt;</w:t>
            </w:r>
            <w:r>
              <w:rPr>
                <w:rFonts w:ascii="新宋体" w:hAnsi="新宋体" w:eastAsia="新宋体"/>
              </w:rPr>
              <w:t>’</w:t>
            </w:r>
            <w:r>
              <w:rPr>
                <w:rFonts w:hint="eastAsia" w:ascii="新宋体" w:hAnsi="新宋体" w:eastAsia="新宋体"/>
              </w:rPr>
              <w:t>)</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1330" w:type="dxa"/>
            <w:gridSpan w:val="3"/>
            <w:shd w:val="clear" w:color="auto" w:fill="E6E6E6"/>
            <w:noWrap w:val="0"/>
            <w:vAlign w:val="center"/>
          </w:tcPr>
          <w:p>
            <w:pPr>
              <w:jc w:val="center"/>
              <w:rPr>
                <w:rFonts w:hint="eastAsia" w:ascii="新宋体" w:hAnsi="新宋体" w:eastAsia="新宋体"/>
              </w:rPr>
            </w:pPr>
            <w:r>
              <w:rPr>
                <w:rFonts w:hint="eastAsia" w:ascii="新宋体" w:hAnsi="新宋体" w:eastAsia="新宋体"/>
                <w:color w:val="000000"/>
              </w:rPr>
              <w:t>RSCTL</w:t>
            </w:r>
          </w:p>
        </w:tc>
        <w:tc>
          <w:tcPr>
            <w:tcW w:w="5330" w:type="dxa"/>
            <w:shd w:val="clear" w:color="auto" w:fill="E6E6E6"/>
            <w:noWrap w:val="0"/>
            <w:vAlign w:val="top"/>
          </w:tcPr>
          <w:p>
            <w:pPr>
              <w:rPr>
                <w:rFonts w:hint="eastAsia" w:ascii="新宋体" w:hAnsi="新宋体" w:eastAsia="新宋体"/>
              </w:rPr>
            </w:pPr>
            <w:r>
              <w:rPr>
                <w:rFonts w:hint="eastAsia" w:ascii="新宋体" w:hAnsi="新宋体" w:eastAsia="新宋体"/>
                <w:szCs w:val="21"/>
              </w:rPr>
              <w:t>帧序列号，1个字节，‘0’到‘9’以次循环</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2</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1330" w:type="dxa"/>
            <w:gridSpan w:val="3"/>
            <w:shd w:val="clear" w:color="auto" w:fill="E6E6E6"/>
            <w:noWrap w:val="0"/>
            <w:vAlign w:val="center"/>
          </w:tcPr>
          <w:p>
            <w:pPr>
              <w:jc w:val="center"/>
              <w:rPr>
                <w:rFonts w:hint="eastAsia" w:ascii="新宋体" w:hAnsi="新宋体" w:eastAsia="新宋体"/>
              </w:rPr>
            </w:pPr>
            <w:r>
              <w:rPr>
                <w:rFonts w:hint="eastAsia" w:ascii="新宋体" w:hAnsi="新宋体" w:eastAsia="新宋体"/>
              </w:rPr>
              <w:t>CTL</w:t>
            </w:r>
          </w:p>
        </w:tc>
        <w:tc>
          <w:tcPr>
            <w:tcW w:w="5330" w:type="dxa"/>
            <w:shd w:val="clear" w:color="auto" w:fill="E6E6E6"/>
            <w:noWrap w:val="0"/>
            <w:vAlign w:val="top"/>
          </w:tcPr>
          <w:p>
            <w:pPr>
              <w:rPr>
                <w:rFonts w:hint="eastAsia" w:ascii="新宋体" w:hAnsi="新宋体" w:eastAsia="新宋体"/>
              </w:rPr>
            </w:pPr>
            <w:r>
              <w:rPr>
                <w:rFonts w:hint="eastAsia" w:ascii="新宋体" w:hAnsi="新宋体" w:eastAsia="新宋体"/>
              </w:rPr>
              <w:t>62H(字符</w:t>
            </w:r>
            <w:r>
              <w:rPr>
                <w:rFonts w:ascii="新宋体" w:hAnsi="新宋体" w:eastAsia="新宋体"/>
              </w:rPr>
              <w:t>’</w:t>
            </w:r>
            <w:r>
              <w:rPr>
                <w:rFonts w:hint="eastAsia" w:ascii="新宋体" w:hAnsi="新宋体" w:eastAsia="新宋体"/>
              </w:rPr>
              <w:t>b</w:t>
            </w:r>
            <w:r>
              <w:rPr>
                <w:rFonts w:ascii="新宋体" w:hAnsi="新宋体" w:eastAsia="新宋体"/>
              </w:rPr>
              <w:t>’</w:t>
            </w:r>
            <w:r>
              <w:rPr>
                <w:rFonts w:hint="eastAsia" w:ascii="新宋体" w:hAnsi="新宋体" w:eastAsia="新宋体"/>
              </w:rPr>
              <w:t>)</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540" w:type="dxa"/>
            <w:vMerge w:val="restart"/>
            <w:noWrap w:val="0"/>
            <w:vAlign w:val="center"/>
          </w:tcPr>
          <w:p>
            <w:pPr>
              <w:jc w:val="center"/>
              <w:rPr>
                <w:rFonts w:hint="eastAsia" w:ascii="新宋体" w:hAnsi="新宋体" w:eastAsia="新宋体"/>
              </w:rPr>
            </w:pPr>
            <w:r>
              <w:rPr>
                <w:rFonts w:hint="eastAsia" w:ascii="新宋体" w:hAnsi="新宋体" w:eastAsia="新宋体"/>
              </w:rPr>
              <w:t>3</w:t>
            </w:r>
          </w:p>
          <w:p>
            <w:pPr>
              <w:jc w:val="center"/>
              <w:rPr>
                <w:rFonts w:hint="eastAsia" w:ascii="新宋体" w:hAnsi="新宋体" w:eastAsia="新宋体"/>
              </w:rPr>
            </w:pPr>
            <w:r>
              <w:rPr>
                <w:rFonts w:hint="eastAsia" w:ascii="新宋体" w:hAnsi="新宋体" w:eastAsia="新宋体"/>
              </w:rPr>
              <w:t>~4</w:t>
            </w:r>
          </w:p>
        </w:tc>
        <w:tc>
          <w:tcPr>
            <w:tcW w:w="540" w:type="dxa"/>
            <w:vMerge w:val="restart"/>
            <w:noWrap w:val="0"/>
            <w:vAlign w:val="center"/>
          </w:tcPr>
          <w:p>
            <w:pPr>
              <w:jc w:val="center"/>
              <w:rPr>
                <w:rFonts w:hint="eastAsia" w:ascii="新宋体" w:hAnsi="新宋体" w:eastAsia="新宋体"/>
              </w:rPr>
            </w:pPr>
            <w:r>
              <w:rPr>
                <w:rFonts w:hint="eastAsia" w:ascii="新宋体" w:hAnsi="新宋体" w:eastAsia="新宋体"/>
              </w:rPr>
              <w:t>2</w:t>
            </w:r>
          </w:p>
        </w:tc>
        <w:tc>
          <w:tcPr>
            <w:tcW w:w="763" w:type="dxa"/>
            <w:vMerge w:val="restart"/>
            <w:noWrap w:val="0"/>
            <w:vAlign w:val="center"/>
          </w:tcPr>
          <w:p>
            <w:pPr>
              <w:jc w:val="center"/>
              <w:rPr>
                <w:rFonts w:hint="eastAsia" w:ascii="新宋体" w:hAnsi="新宋体" w:eastAsia="新宋体"/>
              </w:rPr>
            </w:pPr>
            <w:r>
              <w:rPr>
                <w:rFonts w:hint="eastAsia" w:ascii="新宋体" w:hAnsi="新宋体" w:eastAsia="新宋体"/>
              </w:rPr>
              <w:t>DATA</w:t>
            </w:r>
          </w:p>
        </w:tc>
        <w:tc>
          <w:tcPr>
            <w:tcW w:w="567" w:type="dxa"/>
            <w:gridSpan w:val="2"/>
            <w:noWrap w:val="0"/>
            <w:vAlign w:val="center"/>
          </w:tcPr>
          <w:p>
            <w:pPr>
              <w:jc w:val="center"/>
              <w:rPr>
                <w:rFonts w:hint="eastAsia" w:ascii="新宋体" w:hAnsi="新宋体" w:eastAsia="新宋体"/>
              </w:rPr>
            </w:pPr>
            <w:r>
              <w:rPr>
                <w:rFonts w:hint="eastAsia" w:ascii="新宋体" w:hAnsi="新宋体" w:eastAsia="新宋体"/>
              </w:rPr>
              <w:t>0</w:t>
            </w:r>
          </w:p>
        </w:tc>
        <w:tc>
          <w:tcPr>
            <w:tcW w:w="5330" w:type="dxa"/>
            <w:noWrap w:val="0"/>
            <w:vAlign w:val="center"/>
          </w:tcPr>
          <w:p>
            <w:pPr>
              <w:rPr>
                <w:rFonts w:ascii="新宋体" w:hAnsi="新宋体" w:eastAsia="新宋体"/>
                <w:szCs w:val="21"/>
              </w:rPr>
            </w:pPr>
            <w:r>
              <w:rPr>
                <w:rFonts w:hint="eastAsia" w:ascii="新宋体" w:hAnsi="新宋体" w:eastAsia="新宋体"/>
                <w:szCs w:val="21"/>
              </w:rPr>
              <w:t>30H默认卡机</w:t>
            </w:r>
            <w:r>
              <w:rPr>
                <w:rFonts w:hint="eastAsia" w:ascii="新宋体" w:hAnsi="新宋体" w:eastAsia="新宋体"/>
                <w:szCs w:val="21"/>
                <w:lang w:val="en-US" w:eastAsia="zh-CN"/>
              </w:rPr>
              <w:t>收</w:t>
            </w:r>
            <w:r>
              <w:rPr>
                <w:rFonts w:hint="eastAsia" w:ascii="新宋体" w:hAnsi="新宋体" w:eastAsia="新宋体"/>
                <w:szCs w:val="21"/>
              </w:rPr>
              <w:t>卡；31H 1#卡机</w:t>
            </w:r>
            <w:r>
              <w:rPr>
                <w:rFonts w:hint="eastAsia" w:ascii="新宋体" w:hAnsi="新宋体" w:eastAsia="新宋体"/>
                <w:szCs w:val="21"/>
                <w:lang w:val="en-US" w:eastAsia="zh-CN"/>
              </w:rPr>
              <w:t>收</w:t>
            </w:r>
            <w:r>
              <w:rPr>
                <w:rFonts w:hint="eastAsia" w:ascii="新宋体" w:hAnsi="新宋体" w:eastAsia="新宋体"/>
                <w:szCs w:val="21"/>
              </w:rPr>
              <w:t>卡；32H 2#卡机</w:t>
            </w:r>
            <w:r>
              <w:rPr>
                <w:rFonts w:hint="eastAsia" w:ascii="新宋体" w:hAnsi="新宋体" w:eastAsia="新宋体"/>
                <w:szCs w:val="21"/>
                <w:lang w:val="en-US" w:eastAsia="zh-CN"/>
              </w:rPr>
              <w:t>收</w:t>
            </w:r>
            <w:r>
              <w:rPr>
                <w:rFonts w:hint="eastAsia" w:ascii="新宋体" w:hAnsi="新宋体" w:eastAsia="新宋体"/>
                <w:szCs w:val="21"/>
              </w:rPr>
              <w:t>卡；33H 3#卡机</w:t>
            </w:r>
            <w:r>
              <w:rPr>
                <w:rFonts w:hint="eastAsia" w:ascii="新宋体" w:hAnsi="新宋体" w:eastAsia="新宋体"/>
                <w:szCs w:val="21"/>
                <w:lang w:val="en-US" w:eastAsia="zh-CN"/>
              </w:rPr>
              <w:t>收</w:t>
            </w:r>
            <w:r>
              <w:rPr>
                <w:rFonts w:hint="eastAsia" w:ascii="新宋体" w:hAnsi="新宋体" w:eastAsia="新宋体"/>
                <w:szCs w:val="21"/>
              </w:rPr>
              <w:t>卡；34H 4#卡机</w:t>
            </w:r>
            <w:r>
              <w:rPr>
                <w:rFonts w:hint="eastAsia" w:ascii="新宋体" w:hAnsi="新宋体" w:eastAsia="新宋体"/>
                <w:szCs w:val="21"/>
                <w:lang w:val="en-US" w:eastAsia="zh-CN"/>
              </w:rPr>
              <w:t>收</w:t>
            </w:r>
            <w:r>
              <w:rPr>
                <w:rFonts w:hint="eastAsia" w:ascii="新宋体" w:hAnsi="新宋体" w:eastAsia="新宋体"/>
                <w:szCs w:val="21"/>
              </w:rPr>
              <w:t>卡；</w:t>
            </w:r>
            <w:r>
              <w:rPr>
                <w:rFonts w:ascii="新宋体" w:hAnsi="新宋体" w:eastAsia="新宋体"/>
                <w:szCs w:val="21"/>
              </w:rPr>
              <w:t>35H</w:t>
            </w:r>
            <w:r>
              <w:rPr>
                <w:rFonts w:hint="eastAsia" w:ascii="新宋体" w:hAnsi="新宋体" w:eastAsia="新宋体"/>
                <w:szCs w:val="21"/>
              </w:rPr>
              <w:t>上工位默认卡机</w:t>
            </w:r>
            <w:r>
              <w:rPr>
                <w:rFonts w:hint="eastAsia" w:ascii="新宋体" w:hAnsi="新宋体" w:eastAsia="新宋体"/>
                <w:szCs w:val="21"/>
                <w:lang w:val="en-US" w:eastAsia="zh-CN"/>
              </w:rPr>
              <w:t>收</w:t>
            </w:r>
            <w:r>
              <w:rPr>
                <w:rFonts w:hint="eastAsia" w:ascii="新宋体" w:hAnsi="新宋体" w:eastAsia="新宋体"/>
                <w:szCs w:val="21"/>
              </w:rPr>
              <w:t>卡；3</w:t>
            </w:r>
            <w:r>
              <w:rPr>
                <w:rFonts w:ascii="新宋体" w:hAnsi="新宋体" w:eastAsia="新宋体"/>
                <w:szCs w:val="21"/>
              </w:rPr>
              <w:t>6</w:t>
            </w:r>
            <w:r>
              <w:rPr>
                <w:rFonts w:hint="eastAsia" w:ascii="新宋体" w:hAnsi="新宋体" w:eastAsia="新宋体"/>
                <w:szCs w:val="21"/>
              </w:rPr>
              <w:t>H下工位默认卡机</w:t>
            </w:r>
            <w:r>
              <w:rPr>
                <w:rFonts w:hint="eastAsia" w:ascii="新宋体" w:hAnsi="新宋体" w:eastAsia="新宋体"/>
                <w:szCs w:val="21"/>
                <w:lang w:val="en-US" w:eastAsia="zh-CN"/>
              </w:rPr>
              <w:t>收</w:t>
            </w:r>
            <w:r>
              <w:rPr>
                <w:rFonts w:hint="eastAsia" w:ascii="新宋体" w:hAnsi="新宋体" w:eastAsia="新宋体"/>
                <w:szCs w:val="21"/>
              </w:rPr>
              <w:t>卡；</w:t>
            </w:r>
          </w:p>
        </w:tc>
        <w:tc>
          <w:tcPr>
            <w:tcW w:w="1260" w:type="dxa"/>
            <w:noWrap w:val="0"/>
            <w:vAlign w:val="center"/>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540" w:type="dxa"/>
            <w:vMerge w:val="continue"/>
            <w:noWrap w:val="0"/>
            <w:vAlign w:val="center"/>
          </w:tcPr>
          <w:p>
            <w:pPr>
              <w:jc w:val="center"/>
              <w:rPr>
                <w:rFonts w:hint="eastAsia" w:ascii="新宋体" w:hAnsi="新宋体" w:eastAsia="新宋体"/>
              </w:rPr>
            </w:pPr>
          </w:p>
        </w:tc>
        <w:tc>
          <w:tcPr>
            <w:tcW w:w="540" w:type="dxa"/>
            <w:vMerge w:val="continue"/>
            <w:noWrap w:val="0"/>
            <w:vAlign w:val="center"/>
          </w:tcPr>
          <w:p>
            <w:pPr>
              <w:jc w:val="center"/>
              <w:rPr>
                <w:rFonts w:hint="eastAsia" w:ascii="新宋体" w:hAnsi="新宋体" w:eastAsia="新宋体"/>
              </w:rPr>
            </w:pPr>
          </w:p>
        </w:tc>
        <w:tc>
          <w:tcPr>
            <w:tcW w:w="763" w:type="dxa"/>
            <w:vMerge w:val="continue"/>
            <w:noWrap w:val="0"/>
            <w:vAlign w:val="center"/>
          </w:tcPr>
          <w:p>
            <w:pPr>
              <w:jc w:val="center"/>
              <w:rPr>
                <w:rFonts w:hint="eastAsia" w:ascii="新宋体" w:hAnsi="新宋体" w:eastAsia="新宋体"/>
              </w:rPr>
            </w:pPr>
          </w:p>
        </w:tc>
        <w:tc>
          <w:tcPr>
            <w:tcW w:w="567" w:type="dxa"/>
            <w:gridSpan w:val="2"/>
            <w:noWrap w:val="0"/>
            <w:vAlign w:val="center"/>
          </w:tcPr>
          <w:p>
            <w:pPr>
              <w:jc w:val="center"/>
              <w:rPr>
                <w:rFonts w:hint="eastAsia" w:ascii="新宋体" w:hAnsi="新宋体" w:eastAsia="新宋体"/>
              </w:rPr>
            </w:pPr>
            <w:r>
              <w:rPr>
                <w:rFonts w:hint="eastAsia" w:ascii="新宋体" w:hAnsi="新宋体" w:eastAsia="新宋体"/>
              </w:rPr>
              <w:t>1</w:t>
            </w:r>
          </w:p>
        </w:tc>
        <w:tc>
          <w:tcPr>
            <w:tcW w:w="5330" w:type="dxa"/>
            <w:noWrap w:val="0"/>
            <w:vAlign w:val="center"/>
          </w:tcPr>
          <w:p>
            <w:pPr>
              <w:rPr>
                <w:rFonts w:hint="eastAsia" w:ascii="新宋体" w:hAnsi="新宋体" w:eastAsia="新宋体"/>
                <w:szCs w:val="21"/>
              </w:rPr>
            </w:pPr>
            <w:r>
              <w:rPr>
                <w:rFonts w:hint="eastAsia" w:ascii="新宋体" w:hAnsi="新宋体" w:eastAsia="新宋体"/>
                <w:szCs w:val="21"/>
              </w:rPr>
              <w:t>30H-正常卡，31H-低电量卡</w:t>
            </w:r>
          </w:p>
        </w:tc>
        <w:tc>
          <w:tcPr>
            <w:tcW w:w="1260" w:type="dxa"/>
            <w:noWrap w:val="0"/>
            <w:vAlign w:val="center"/>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5</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gridSpan w:val="2"/>
            <w:shd w:val="clear" w:color="auto" w:fill="E6E6E6"/>
            <w:noWrap w:val="0"/>
            <w:vAlign w:val="center"/>
          </w:tcPr>
          <w:p>
            <w:pPr>
              <w:jc w:val="center"/>
              <w:rPr>
                <w:rFonts w:hint="eastAsia" w:ascii="新宋体" w:hAnsi="新宋体" w:eastAsia="新宋体"/>
              </w:rPr>
            </w:pPr>
            <w:r>
              <w:rPr>
                <w:rFonts w:hint="eastAsia" w:ascii="新宋体" w:hAnsi="新宋体" w:eastAsia="新宋体"/>
              </w:rPr>
              <w:t>ETX</w:t>
            </w:r>
          </w:p>
        </w:tc>
        <w:tc>
          <w:tcPr>
            <w:tcW w:w="5760" w:type="dxa"/>
            <w:gridSpan w:val="2"/>
            <w:shd w:val="clear" w:color="auto" w:fill="E6E6E6"/>
            <w:noWrap w:val="0"/>
            <w:vAlign w:val="top"/>
          </w:tcPr>
          <w:p>
            <w:pPr>
              <w:rPr>
                <w:rFonts w:hint="eastAsia" w:ascii="新宋体" w:hAnsi="新宋体" w:eastAsia="新宋体"/>
              </w:rPr>
            </w:pPr>
            <w:r>
              <w:rPr>
                <w:rFonts w:hint="eastAsia" w:ascii="新宋体" w:hAnsi="新宋体" w:eastAsia="新宋体"/>
              </w:rPr>
              <w:t>3EH(字符</w:t>
            </w:r>
            <w:r>
              <w:rPr>
                <w:rFonts w:ascii="新宋体" w:hAnsi="新宋体" w:eastAsia="新宋体"/>
              </w:rPr>
              <w:t>’</w:t>
            </w:r>
            <w:r>
              <w:rPr>
                <w:rFonts w:hint="eastAsia" w:ascii="新宋体" w:hAnsi="新宋体" w:eastAsia="新宋体"/>
              </w:rPr>
              <w:t>&gt;</w:t>
            </w:r>
            <w:r>
              <w:rPr>
                <w:rFonts w:ascii="新宋体" w:hAnsi="新宋体" w:eastAsia="新宋体"/>
              </w:rPr>
              <w:t>’</w:t>
            </w:r>
            <w:r>
              <w:rPr>
                <w:rFonts w:hint="eastAsia" w:ascii="新宋体" w:hAnsi="新宋体" w:eastAsia="新宋体"/>
              </w:rPr>
              <w:t>)</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1080" w:type="dxa"/>
            <w:gridSpan w:val="2"/>
            <w:noWrap w:val="0"/>
            <w:vAlign w:val="center"/>
          </w:tcPr>
          <w:p>
            <w:pPr>
              <w:jc w:val="center"/>
              <w:rPr>
                <w:rFonts w:hint="eastAsia" w:ascii="新宋体" w:hAnsi="新宋体" w:eastAsia="新宋体"/>
              </w:rPr>
            </w:pPr>
            <w:r>
              <w:rPr>
                <w:rFonts w:hint="eastAsia" w:ascii="新宋体" w:hAnsi="新宋体" w:eastAsia="新宋体"/>
              </w:rPr>
              <w:t>功能描述</w:t>
            </w:r>
          </w:p>
        </w:tc>
        <w:tc>
          <w:tcPr>
            <w:tcW w:w="7920" w:type="dxa"/>
            <w:gridSpan w:val="5"/>
            <w:noWrap w:val="0"/>
            <w:vAlign w:val="top"/>
          </w:tcPr>
          <w:p>
            <w:pPr>
              <w:rPr>
                <w:rFonts w:hint="eastAsia" w:ascii="新宋体" w:hAnsi="新宋体" w:eastAsia="新宋体"/>
              </w:rPr>
            </w:pPr>
            <w:r>
              <w:rPr>
                <w:rFonts w:hint="eastAsia" w:ascii="新宋体" w:hAnsi="新宋体" w:eastAsia="新宋体"/>
              </w:rPr>
              <w:t>PC收到卡插入信息帧后开始读写IC卡，IC卡读写成功后向卡机发送该信息帧，</w:t>
            </w:r>
          </w:p>
          <w:p>
            <w:pPr>
              <w:rPr>
                <w:rFonts w:hint="eastAsia" w:ascii="新宋体" w:hAnsi="新宋体" w:eastAsia="新宋体"/>
              </w:rPr>
            </w:pPr>
            <w:r>
              <w:rPr>
                <w:rFonts w:hint="eastAsia" w:ascii="新宋体" w:hAnsi="新宋体" w:eastAsia="新宋体"/>
              </w:rPr>
              <w:t>等待卡机回应正负应答信息(30H、31H)帧，如果未收到回应帧，间隔1s上报一次；</w:t>
            </w:r>
          </w:p>
          <w:p>
            <w:pPr>
              <w:rPr>
                <w:rFonts w:hint="eastAsia" w:ascii="新宋体" w:hAnsi="新宋体" w:eastAsia="新宋体"/>
              </w:rPr>
            </w:pPr>
            <w:r>
              <w:rPr>
                <w:rFonts w:hint="eastAsia" w:ascii="新宋体" w:hAnsi="新宋体" w:eastAsia="新宋体"/>
              </w:rPr>
              <w:t>如果收到负应答信息(31H)帧立即重复上报；</w:t>
            </w:r>
          </w:p>
          <w:p>
            <w:pPr>
              <w:rPr>
                <w:rFonts w:hint="eastAsia" w:ascii="新宋体" w:hAnsi="新宋体" w:eastAsia="新宋体"/>
              </w:rPr>
            </w:pPr>
            <w:r>
              <w:rPr>
                <w:rFonts w:hint="eastAsia" w:ascii="新宋体" w:hAnsi="新宋体" w:eastAsia="新宋体"/>
              </w:rPr>
              <w:t>如果收到正应答信息(30H)帧结束；</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1080" w:type="dxa"/>
            <w:gridSpan w:val="2"/>
            <w:noWrap w:val="0"/>
            <w:vAlign w:val="center"/>
          </w:tcPr>
          <w:p>
            <w:pPr>
              <w:jc w:val="center"/>
              <w:rPr>
                <w:rFonts w:hint="eastAsia" w:ascii="新宋体" w:hAnsi="新宋体" w:eastAsia="新宋体"/>
              </w:rPr>
            </w:pPr>
            <w:r>
              <w:rPr>
                <w:rFonts w:hint="eastAsia" w:ascii="新宋体" w:hAnsi="新宋体" w:eastAsia="新宋体"/>
              </w:rPr>
              <w:t>卡机应答</w:t>
            </w:r>
          </w:p>
        </w:tc>
        <w:tc>
          <w:tcPr>
            <w:tcW w:w="7920" w:type="dxa"/>
            <w:gridSpan w:val="5"/>
            <w:noWrap w:val="0"/>
            <w:vAlign w:val="top"/>
          </w:tcPr>
          <w:p>
            <w:pPr>
              <w:rPr>
                <w:rFonts w:hint="eastAsia" w:ascii="新宋体" w:hAnsi="新宋体" w:eastAsia="新宋体"/>
              </w:rPr>
            </w:pPr>
            <w:r>
              <w:rPr>
                <w:rFonts w:hint="eastAsia" w:ascii="新宋体" w:hAnsi="新宋体" w:eastAsia="新宋体"/>
              </w:rPr>
              <w:t>正负应答帧，卡机必须先应答后执行操作</w:t>
            </w:r>
          </w:p>
        </w:tc>
      </w:tr>
    </w:tbl>
    <w:p>
      <w:pPr>
        <w:spacing w:line="360" w:lineRule="auto"/>
        <w:ind w:left="420"/>
        <w:outlineLvl w:val="0"/>
        <w:rPr>
          <w:rFonts w:hint="eastAsia" w:ascii="新宋体" w:hAnsi="新宋体" w:eastAsia="新宋体"/>
          <w:b/>
          <w:bCs/>
          <w:sz w:val="24"/>
        </w:rPr>
      </w:pPr>
      <w:r>
        <w:rPr>
          <w:rFonts w:hint="eastAsia" w:ascii="新宋体" w:hAnsi="新宋体" w:eastAsia="新宋体"/>
          <w:b/>
          <w:bCs/>
          <w:sz w:val="24"/>
        </w:rPr>
        <w:t>5.</w:t>
      </w:r>
      <w:r>
        <w:rPr>
          <w:rFonts w:hint="eastAsia" w:ascii="新宋体" w:hAnsi="新宋体" w:eastAsia="新宋体"/>
          <w:b/>
          <w:bCs/>
          <w:sz w:val="24"/>
          <w:lang w:val="en-US" w:eastAsia="zh-CN"/>
        </w:rPr>
        <w:t>8</w:t>
      </w:r>
      <w:r>
        <w:rPr>
          <w:rFonts w:hint="eastAsia" w:ascii="新宋体" w:hAnsi="新宋体" w:eastAsia="新宋体"/>
          <w:b/>
          <w:bCs/>
          <w:sz w:val="24"/>
        </w:rPr>
        <w:t xml:space="preserve"> </w:t>
      </w:r>
      <w:r>
        <w:rPr>
          <w:rFonts w:hint="eastAsia" w:ascii="新宋体" w:hAnsi="新宋体" w:eastAsia="新宋体"/>
          <w:b/>
          <w:bCs/>
          <w:sz w:val="24"/>
          <w:lang w:val="en-US" w:eastAsia="zh-CN"/>
        </w:rPr>
        <w:t>退</w:t>
      </w:r>
      <w:r>
        <w:rPr>
          <w:rFonts w:hint="eastAsia" w:ascii="新宋体" w:hAnsi="新宋体" w:eastAsia="新宋体"/>
          <w:b/>
          <w:bCs/>
          <w:sz w:val="24"/>
        </w:rPr>
        <w:t>卡信息(6</w:t>
      </w:r>
      <w:r>
        <w:rPr>
          <w:rFonts w:hint="eastAsia" w:ascii="新宋体" w:hAnsi="新宋体" w:eastAsia="新宋体"/>
          <w:b/>
          <w:bCs/>
          <w:sz w:val="24"/>
          <w:lang w:val="en-US" w:eastAsia="zh-CN"/>
        </w:rPr>
        <w:t>8</w:t>
      </w:r>
      <w:r>
        <w:rPr>
          <w:rFonts w:hint="eastAsia" w:ascii="新宋体" w:hAnsi="新宋体" w:eastAsia="新宋体"/>
          <w:b/>
          <w:bCs/>
          <w:sz w:val="24"/>
        </w:rPr>
        <w:t>H)帧</w:t>
      </w:r>
    </w:p>
    <w:tbl>
      <w:tblPr>
        <w:tblStyle w:val="5"/>
        <w:tblW w:w="9000" w:type="dxa"/>
        <w:tblInd w:w="108" w:type="dxa"/>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540"/>
        <w:gridCol w:w="540"/>
        <w:gridCol w:w="900"/>
        <w:gridCol w:w="5760"/>
        <w:gridCol w:w="1260"/>
      </w:tblGrid>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noWrap w:val="0"/>
            <w:vAlign w:val="center"/>
          </w:tcPr>
          <w:p>
            <w:pPr>
              <w:jc w:val="center"/>
              <w:rPr>
                <w:rFonts w:hint="eastAsia" w:ascii="新宋体" w:hAnsi="新宋体" w:eastAsia="新宋体"/>
                <w:b/>
                <w:bCs/>
              </w:rPr>
            </w:pPr>
            <w:r>
              <w:rPr>
                <w:rFonts w:hint="eastAsia" w:ascii="新宋体" w:hAnsi="新宋体" w:eastAsia="新宋体"/>
                <w:b/>
                <w:bCs/>
              </w:rPr>
              <w:t>位置</w:t>
            </w:r>
          </w:p>
        </w:tc>
        <w:tc>
          <w:tcPr>
            <w:tcW w:w="540" w:type="dxa"/>
            <w:noWrap w:val="0"/>
            <w:vAlign w:val="center"/>
          </w:tcPr>
          <w:p>
            <w:pPr>
              <w:jc w:val="center"/>
              <w:rPr>
                <w:rFonts w:hint="eastAsia" w:ascii="新宋体" w:hAnsi="新宋体" w:eastAsia="新宋体"/>
                <w:b/>
                <w:bCs/>
              </w:rPr>
            </w:pPr>
            <w:r>
              <w:rPr>
                <w:rFonts w:hint="eastAsia" w:ascii="新宋体" w:hAnsi="新宋体" w:eastAsia="新宋体"/>
                <w:b/>
                <w:bCs/>
              </w:rPr>
              <w:t>长度</w:t>
            </w:r>
          </w:p>
        </w:tc>
        <w:tc>
          <w:tcPr>
            <w:tcW w:w="900" w:type="dxa"/>
            <w:noWrap w:val="0"/>
            <w:vAlign w:val="center"/>
          </w:tcPr>
          <w:p>
            <w:pPr>
              <w:jc w:val="center"/>
              <w:rPr>
                <w:rFonts w:hint="eastAsia" w:ascii="新宋体" w:hAnsi="新宋体" w:eastAsia="新宋体"/>
                <w:b/>
                <w:bCs/>
              </w:rPr>
            </w:pPr>
            <w:r>
              <w:rPr>
                <w:rFonts w:hint="eastAsia" w:ascii="新宋体" w:hAnsi="新宋体" w:eastAsia="新宋体"/>
                <w:b/>
                <w:bCs/>
              </w:rPr>
              <w:t>数据</w:t>
            </w:r>
          </w:p>
        </w:tc>
        <w:tc>
          <w:tcPr>
            <w:tcW w:w="5760" w:type="dxa"/>
            <w:noWrap w:val="0"/>
            <w:vAlign w:val="center"/>
          </w:tcPr>
          <w:p>
            <w:pPr>
              <w:jc w:val="center"/>
              <w:rPr>
                <w:rFonts w:hint="eastAsia" w:ascii="新宋体" w:hAnsi="新宋体" w:eastAsia="新宋体"/>
                <w:b/>
                <w:bCs/>
              </w:rPr>
            </w:pPr>
            <w:r>
              <w:rPr>
                <w:rFonts w:hint="eastAsia" w:ascii="新宋体" w:hAnsi="新宋体" w:eastAsia="新宋体"/>
                <w:b/>
                <w:bCs/>
              </w:rPr>
              <w:t>说   明</w:t>
            </w:r>
          </w:p>
        </w:tc>
        <w:tc>
          <w:tcPr>
            <w:tcW w:w="1260" w:type="dxa"/>
            <w:noWrap w:val="0"/>
            <w:vAlign w:val="center"/>
          </w:tcPr>
          <w:p>
            <w:pPr>
              <w:jc w:val="center"/>
              <w:rPr>
                <w:rFonts w:hint="eastAsia" w:ascii="新宋体" w:hAnsi="新宋体" w:eastAsia="新宋体"/>
                <w:b/>
                <w:bCs/>
              </w:rPr>
            </w:pPr>
            <w:r>
              <w:rPr>
                <w:rFonts w:hint="eastAsia" w:ascii="新宋体" w:hAnsi="新宋体" w:eastAsia="新宋体"/>
                <w:b/>
                <w:bCs/>
              </w:rPr>
              <w:t>备注</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0</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STX</w:t>
            </w:r>
          </w:p>
        </w:tc>
        <w:tc>
          <w:tcPr>
            <w:tcW w:w="5760" w:type="dxa"/>
            <w:shd w:val="clear" w:color="auto" w:fill="E6E6E6"/>
            <w:noWrap w:val="0"/>
            <w:vAlign w:val="top"/>
          </w:tcPr>
          <w:p>
            <w:pPr>
              <w:rPr>
                <w:rFonts w:hint="eastAsia" w:ascii="新宋体" w:hAnsi="新宋体" w:eastAsia="新宋体"/>
              </w:rPr>
            </w:pPr>
            <w:r>
              <w:rPr>
                <w:rFonts w:hint="eastAsia" w:ascii="新宋体" w:hAnsi="新宋体" w:eastAsia="新宋体"/>
              </w:rPr>
              <w:t>3CH(字符</w:t>
            </w:r>
            <w:r>
              <w:rPr>
                <w:rFonts w:ascii="新宋体" w:hAnsi="新宋体" w:eastAsia="新宋体"/>
              </w:rPr>
              <w:t>’</w:t>
            </w:r>
            <w:r>
              <w:rPr>
                <w:rFonts w:hint="eastAsia" w:ascii="新宋体" w:hAnsi="新宋体" w:eastAsia="新宋体"/>
              </w:rPr>
              <w:t>&lt;</w:t>
            </w:r>
            <w:r>
              <w:rPr>
                <w:rFonts w:ascii="新宋体" w:hAnsi="新宋体" w:eastAsia="新宋体"/>
              </w:rPr>
              <w:t>’</w:t>
            </w:r>
            <w:r>
              <w:rPr>
                <w:rFonts w:hint="eastAsia" w:ascii="新宋体" w:hAnsi="新宋体" w:eastAsia="新宋体"/>
              </w:rPr>
              <w:t>)</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color w:val="000000"/>
              </w:rPr>
              <w:t>RSCTL</w:t>
            </w:r>
          </w:p>
        </w:tc>
        <w:tc>
          <w:tcPr>
            <w:tcW w:w="5760" w:type="dxa"/>
            <w:shd w:val="clear" w:color="auto" w:fill="E6E6E6"/>
            <w:noWrap w:val="0"/>
            <w:vAlign w:val="top"/>
          </w:tcPr>
          <w:p>
            <w:pPr>
              <w:rPr>
                <w:rFonts w:hint="eastAsia" w:ascii="新宋体" w:hAnsi="新宋体" w:eastAsia="新宋体"/>
              </w:rPr>
            </w:pPr>
            <w:r>
              <w:rPr>
                <w:rFonts w:hint="eastAsia" w:ascii="新宋体" w:hAnsi="新宋体" w:eastAsia="新宋体"/>
                <w:szCs w:val="21"/>
              </w:rPr>
              <w:t>帧序列号，1个字节，‘0’到‘9’依次循环</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2</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CTL</w:t>
            </w:r>
          </w:p>
        </w:tc>
        <w:tc>
          <w:tcPr>
            <w:tcW w:w="5760" w:type="dxa"/>
            <w:shd w:val="clear" w:color="auto" w:fill="E6E6E6"/>
            <w:noWrap w:val="0"/>
            <w:vAlign w:val="top"/>
          </w:tcPr>
          <w:p>
            <w:pPr>
              <w:rPr>
                <w:rFonts w:hint="eastAsia" w:ascii="新宋体" w:hAnsi="新宋体" w:eastAsia="新宋体"/>
              </w:rPr>
            </w:pPr>
            <w:r>
              <w:rPr>
                <w:rFonts w:hint="eastAsia" w:ascii="新宋体" w:hAnsi="新宋体" w:eastAsia="新宋体"/>
              </w:rPr>
              <w:t>6</w:t>
            </w:r>
            <w:r>
              <w:rPr>
                <w:rFonts w:hint="eastAsia" w:ascii="新宋体" w:hAnsi="新宋体" w:eastAsia="新宋体"/>
                <w:lang w:val="en-US" w:eastAsia="zh-CN"/>
              </w:rPr>
              <w:t>8</w:t>
            </w:r>
            <w:r>
              <w:rPr>
                <w:rFonts w:hint="eastAsia" w:ascii="新宋体" w:hAnsi="新宋体" w:eastAsia="新宋体"/>
              </w:rPr>
              <w:t>H(字符</w:t>
            </w:r>
            <w:r>
              <w:rPr>
                <w:rFonts w:ascii="新宋体" w:hAnsi="新宋体" w:eastAsia="新宋体"/>
              </w:rPr>
              <w:t>’</w:t>
            </w:r>
            <w:r>
              <w:rPr>
                <w:rFonts w:hint="eastAsia" w:ascii="新宋体" w:hAnsi="新宋体" w:eastAsia="新宋体"/>
                <w:lang w:val="en-US" w:eastAsia="zh-CN"/>
              </w:rPr>
              <w:t>h</w:t>
            </w:r>
            <w:r>
              <w:rPr>
                <w:rFonts w:ascii="新宋体" w:hAnsi="新宋体" w:eastAsia="新宋体"/>
              </w:rPr>
              <w:t>’</w:t>
            </w:r>
            <w:r>
              <w:rPr>
                <w:rFonts w:hint="eastAsia" w:ascii="新宋体" w:hAnsi="新宋体" w:eastAsia="新宋体"/>
              </w:rPr>
              <w:t>)</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PrEx>
        <w:tc>
          <w:tcPr>
            <w:tcW w:w="540" w:type="dxa"/>
            <w:shd w:val="clear" w:color="auto" w:fill="E6E6E6"/>
            <w:noWrap w:val="0"/>
            <w:vAlign w:val="center"/>
          </w:tcPr>
          <w:p>
            <w:pPr>
              <w:jc w:val="center"/>
              <w:rPr>
                <w:rFonts w:ascii="新宋体" w:hAnsi="新宋体" w:eastAsia="新宋体"/>
              </w:rPr>
            </w:pPr>
            <w:r>
              <w:rPr>
                <w:rFonts w:ascii="新宋体" w:hAnsi="新宋体" w:eastAsia="新宋体"/>
              </w:rPr>
              <w:t>3</w:t>
            </w:r>
          </w:p>
        </w:tc>
        <w:tc>
          <w:tcPr>
            <w:tcW w:w="540" w:type="dxa"/>
            <w:shd w:val="clear" w:color="auto" w:fill="E6E6E6"/>
            <w:noWrap w:val="0"/>
            <w:vAlign w:val="center"/>
          </w:tcPr>
          <w:p>
            <w:pPr>
              <w:jc w:val="center"/>
              <w:rPr>
                <w:rFonts w:ascii="新宋体" w:hAnsi="新宋体" w:eastAsia="新宋体"/>
              </w:rPr>
            </w:pPr>
            <w:r>
              <w:rPr>
                <w:rFonts w:ascii="新宋体" w:hAnsi="新宋体" w:eastAsia="新宋体"/>
              </w:rPr>
              <w:t>1</w:t>
            </w:r>
          </w:p>
        </w:tc>
        <w:tc>
          <w:tcPr>
            <w:tcW w:w="900" w:type="dxa"/>
            <w:shd w:val="clear" w:color="auto" w:fill="E6E6E6"/>
            <w:noWrap w:val="0"/>
            <w:vAlign w:val="center"/>
          </w:tcPr>
          <w:p>
            <w:pPr>
              <w:jc w:val="center"/>
              <w:rPr>
                <w:rFonts w:ascii="新宋体" w:hAnsi="新宋体" w:eastAsia="新宋体"/>
              </w:rPr>
            </w:pPr>
            <w:r>
              <w:rPr>
                <w:rFonts w:ascii="新宋体" w:hAnsi="新宋体" w:eastAsia="新宋体"/>
              </w:rPr>
              <w:t>DATA</w:t>
            </w:r>
          </w:p>
        </w:tc>
        <w:tc>
          <w:tcPr>
            <w:tcW w:w="5760" w:type="dxa"/>
            <w:shd w:val="clear" w:color="auto" w:fill="E6E6E6"/>
            <w:noWrap w:val="0"/>
            <w:vAlign w:val="top"/>
          </w:tcPr>
          <w:p>
            <w:pPr>
              <w:rPr>
                <w:rFonts w:hint="eastAsia" w:ascii="新宋体" w:hAnsi="新宋体" w:eastAsia="新宋体"/>
              </w:rPr>
            </w:pPr>
            <w:r>
              <w:rPr>
                <w:rFonts w:hint="eastAsia" w:ascii="新宋体" w:hAnsi="新宋体" w:eastAsia="新宋体"/>
                <w:szCs w:val="21"/>
              </w:rPr>
              <w:t>30H默认卡机</w:t>
            </w:r>
            <w:r>
              <w:rPr>
                <w:rFonts w:hint="eastAsia" w:ascii="新宋体" w:hAnsi="新宋体" w:eastAsia="新宋体"/>
                <w:szCs w:val="21"/>
                <w:lang w:val="en-US" w:eastAsia="zh-CN"/>
              </w:rPr>
              <w:t>退</w:t>
            </w:r>
            <w:r>
              <w:rPr>
                <w:rFonts w:hint="eastAsia" w:ascii="新宋体" w:hAnsi="新宋体" w:eastAsia="新宋体"/>
                <w:szCs w:val="21"/>
              </w:rPr>
              <w:t>卡；31H 1#卡机</w:t>
            </w:r>
            <w:r>
              <w:rPr>
                <w:rFonts w:hint="eastAsia" w:ascii="新宋体" w:hAnsi="新宋体" w:eastAsia="新宋体"/>
                <w:szCs w:val="21"/>
                <w:lang w:val="en-US" w:eastAsia="zh-CN"/>
              </w:rPr>
              <w:t>退</w:t>
            </w:r>
            <w:r>
              <w:rPr>
                <w:rFonts w:hint="eastAsia" w:ascii="新宋体" w:hAnsi="新宋体" w:eastAsia="新宋体"/>
                <w:szCs w:val="21"/>
              </w:rPr>
              <w:t>卡；32H 2#卡机</w:t>
            </w:r>
            <w:r>
              <w:rPr>
                <w:rFonts w:hint="eastAsia" w:ascii="新宋体" w:hAnsi="新宋体" w:eastAsia="新宋体"/>
                <w:szCs w:val="21"/>
                <w:lang w:val="en-US" w:eastAsia="zh-CN"/>
              </w:rPr>
              <w:t>退</w:t>
            </w:r>
            <w:r>
              <w:rPr>
                <w:rFonts w:hint="eastAsia" w:ascii="新宋体" w:hAnsi="新宋体" w:eastAsia="新宋体"/>
                <w:szCs w:val="21"/>
              </w:rPr>
              <w:t>卡；33H 3#卡机</w:t>
            </w:r>
            <w:r>
              <w:rPr>
                <w:rFonts w:hint="eastAsia" w:ascii="新宋体" w:hAnsi="新宋体" w:eastAsia="新宋体"/>
                <w:szCs w:val="21"/>
                <w:lang w:val="en-US" w:eastAsia="zh-CN"/>
              </w:rPr>
              <w:t>退</w:t>
            </w:r>
            <w:r>
              <w:rPr>
                <w:rFonts w:hint="eastAsia" w:ascii="新宋体" w:hAnsi="新宋体" w:eastAsia="新宋体"/>
                <w:szCs w:val="21"/>
              </w:rPr>
              <w:t>卡；34H 4#卡机</w:t>
            </w:r>
            <w:r>
              <w:rPr>
                <w:rFonts w:hint="eastAsia" w:ascii="新宋体" w:hAnsi="新宋体" w:eastAsia="新宋体"/>
                <w:szCs w:val="21"/>
                <w:lang w:val="en-US" w:eastAsia="zh-CN"/>
              </w:rPr>
              <w:t>退</w:t>
            </w:r>
            <w:r>
              <w:rPr>
                <w:rFonts w:hint="eastAsia" w:ascii="新宋体" w:hAnsi="新宋体" w:eastAsia="新宋体"/>
                <w:szCs w:val="21"/>
              </w:rPr>
              <w:t>卡；</w:t>
            </w:r>
            <w:r>
              <w:rPr>
                <w:rFonts w:ascii="新宋体" w:hAnsi="新宋体" w:eastAsia="新宋体"/>
                <w:szCs w:val="21"/>
              </w:rPr>
              <w:t>35H</w:t>
            </w:r>
            <w:r>
              <w:rPr>
                <w:rFonts w:hint="eastAsia" w:ascii="新宋体" w:hAnsi="新宋体" w:eastAsia="新宋体"/>
                <w:szCs w:val="21"/>
              </w:rPr>
              <w:t>上工位默认卡机</w:t>
            </w:r>
            <w:r>
              <w:rPr>
                <w:rFonts w:hint="eastAsia" w:ascii="新宋体" w:hAnsi="新宋体" w:eastAsia="新宋体"/>
                <w:szCs w:val="21"/>
                <w:lang w:val="en-US" w:eastAsia="zh-CN"/>
              </w:rPr>
              <w:t>退</w:t>
            </w:r>
            <w:r>
              <w:rPr>
                <w:rFonts w:hint="eastAsia" w:ascii="新宋体" w:hAnsi="新宋体" w:eastAsia="新宋体"/>
                <w:szCs w:val="21"/>
              </w:rPr>
              <w:t>卡；3</w:t>
            </w:r>
            <w:r>
              <w:rPr>
                <w:rFonts w:ascii="新宋体" w:hAnsi="新宋体" w:eastAsia="新宋体"/>
                <w:szCs w:val="21"/>
              </w:rPr>
              <w:t>6</w:t>
            </w:r>
            <w:r>
              <w:rPr>
                <w:rFonts w:hint="eastAsia" w:ascii="新宋体" w:hAnsi="新宋体" w:eastAsia="新宋体"/>
                <w:szCs w:val="21"/>
              </w:rPr>
              <w:t>H下工位默认卡机</w:t>
            </w:r>
            <w:r>
              <w:rPr>
                <w:rFonts w:hint="eastAsia" w:ascii="新宋体" w:hAnsi="新宋体" w:eastAsia="新宋体"/>
                <w:szCs w:val="21"/>
                <w:lang w:val="en-US" w:eastAsia="zh-CN"/>
              </w:rPr>
              <w:t>退</w:t>
            </w:r>
            <w:r>
              <w:rPr>
                <w:rFonts w:hint="eastAsia" w:ascii="新宋体" w:hAnsi="新宋体" w:eastAsia="新宋体"/>
                <w:szCs w:val="21"/>
              </w:rPr>
              <w:t>卡；</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ascii="新宋体" w:hAnsi="新宋体" w:eastAsia="新宋体"/>
              </w:rPr>
            </w:pPr>
            <w:r>
              <w:rPr>
                <w:rFonts w:ascii="新宋体" w:hAnsi="新宋体" w:eastAsia="新宋体"/>
              </w:rPr>
              <w:t>4</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ETX</w:t>
            </w:r>
          </w:p>
        </w:tc>
        <w:tc>
          <w:tcPr>
            <w:tcW w:w="5760" w:type="dxa"/>
            <w:shd w:val="clear" w:color="auto" w:fill="E6E6E6"/>
            <w:noWrap w:val="0"/>
            <w:vAlign w:val="top"/>
          </w:tcPr>
          <w:p>
            <w:pPr>
              <w:tabs>
                <w:tab w:val="right" w:pos="5544"/>
              </w:tabs>
              <w:rPr>
                <w:rFonts w:hint="eastAsia" w:ascii="新宋体" w:hAnsi="新宋体" w:eastAsia="新宋体"/>
              </w:rPr>
            </w:pPr>
            <w:r>
              <w:rPr>
                <w:rFonts w:hint="eastAsia" w:ascii="新宋体" w:hAnsi="新宋体" w:eastAsia="新宋体"/>
              </w:rPr>
              <w:t>3EH(字符</w:t>
            </w:r>
            <w:r>
              <w:rPr>
                <w:rFonts w:ascii="新宋体" w:hAnsi="新宋体" w:eastAsia="新宋体"/>
              </w:rPr>
              <w:t>’</w:t>
            </w:r>
            <w:r>
              <w:rPr>
                <w:rFonts w:hint="eastAsia" w:ascii="新宋体" w:hAnsi="新宋体" w:eastAsia="新宋体"/>
              </w:rPr>
              <w:t>&gt;</w:t>
            </w:r>
            <w:r>
              <w:rPr>
                <w:rFonts w:ascii="新宋体" w:hAnsi="新宋体" w:eastAsia="新宋体"/>
              </w:rPr>
              <w:t>’</w:t>
            </w:r>
            <w:r>
              <w:rPr>
                <w:rFonts w:hint="eastAsia" w:ascii="新宋体" w:hAnsi="新宋体" w:eastAsia="新宋体"/>
              </w:rPr>
              <w:t>)</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1080" w:type="dxa"/>
            <w:gridSpan w:val="2"/>
            <w:noWrap w:val="0"/>
            <w:vAlign w:val="center"/>
          </w:tcPr>
          <w:p>
            <w:pPr>
              <w:jc w:val="center"/>
              <w:rPr>
                <w:rFonts w:hint="eastAsia" w:ascii="新宋体" w:hAnsi="新宋体" w:eastAsia="新宋体"/>
              </w:rPr>
            </w:pPr>
            <w:r>
              <w:rPr>
                <w:rFonts w:hint="eastAsia" w:ascii="新宋体" w:hAnsi="新宋体" w:eastAsia="新宋体"/>
              </w:rPr>
              <w:t>功能描述</w:t>
            </w:r>
          </w:p>
        </w:tc>
        <w:tc>
          <w:tcPr>
            <w:tcW w:w="7920" w:type="dxa"/>
            <w:gridSpan w:val="3"/>
            <w:noWrap w:val="0"/>
            <w:vAlign w:val="top"/>
          </w:tcPr>
          <w:p>
            <w:pPr>
              <w:rPr>
                <w:rFonts w:hint="eastAsia" w:ascii="新宋体" w:hAnsi="新宋体" w:eastAsia="新宋体"/>
              </w:rPr>
            </w:pPr>
            <w:r>
              <w:rPr>
                <w:rFonts w:hint="eastAsia" w:ascii="新宋体" w:hAnsi="新宋体" w:eastAsia="新宋体"/>
              </w:rPr>
              <w:t>PC</w:t>
            </w:r>
            <w:r>
              <w:rPr>
                <w:rFonts w:hint="eastAsia" w:ascii="新宋体" w:hAnsi="新宋体" w:eastAsia="新宋体"/>
                <w:lang w:val="en-US" w:eastAsia="zh-CN"/>
              </w:rPr>
              <w:t>确定刷ETC交易成功后，向卡机发送退卡信息</w:t>
            </w:r>
            <w:r>
              <w:rPr>
                <w:rFonts w:hint="eastAsia" w:ascii="新宋体" w:hAnsi="新宋体" w:eastAsia="新宋体"/>
              </w:rPr>
              <w:t>帧；</w:t>
            </w:r>
          </w:p>
          <w:p>
            <w:pPr>
              <w:rPr>
                <w:rFonts w:hint="eastAsia" w:ascii="新宋体" w:hAnsi="新宋体" w:eastAsia="新宋体"/>
              </w:rPr>
            </w:pPr>
            <w:r>
              <w:rPr>
                <w:rFonts w:hint="eastAsia" w:ascii="新宋体" w:hAnsi="新宋体" w:eastAsia="新宋体"/>
              </w:rPr>
              <w:t>等待卡机回应正负应答信息(30H、31H)帧，如果未收到回应帧，间隔1s上报一次；</w:t>
            </w:r>
          </w:p>
          <w:p>
            <w:pPr>
              <w:rPr>
                <w:rFonts w:hint="eastAsia" w:ascii="新宋体" w:hAnsi="新宋体" w:eastAsia="新宋体"/>
              </w:rPr>
            </w:pPr>
            <w:r>
              <w:rPr>
                <w:rFonts w:hint="eastAsia" w:ascii="新宋体" w:hAnsi="新宋体" w:eastAsia="新宋体"/>
              </w:rPr>
              <w:t>如果收到负应答信息(31H)帧立即重复上报；</w:t>
            </w:r>
          </w:p>
          <w:p>
            <w:pPr>
              <w:rPr>
                <w:rFonts w:hint="eastAsia" w:ascii="新宋体" w:hAnsi="新宋体" w:eastAsia="新宋体"/>
              </w:rPr>
            </w:pPr>
            <w:r>
              <w:rPr>
                <w:rFonts w:hint="eastAsia" w:ascii="新宋体" w:hAnsi="新宋体" w:eastAsia="新宋体"/>
              </w:rPr>
              <w:t>如果收到正应答信息(30H)帧结束；</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PrEx>
        <w:trPr>
          <w:cantSplit/>
        </w:trPr>
        <w:tc>
          <w:tcPr>
            <w:tcW w:w="1080" w:type="dxa"/>
            <w:gridSpan w:val="2"/>
            <w:noWrap w:val="0"/>
            <w:vAlign w:val="center"/>
          </w:tcPr>
          <w:p>
            <w:pPr>
              <w:jc w:val="center"/>
              <w:rPr>
                <w:rFonts w:hint="eastAsia" w:ascii="新宋体" w:hAnsi="新宋体" w:eastAsia="新宋体"/>
              </w:rPr>
            </w:pPr>
            <w:r>
              <w:rPr>
                <w:rFonts w:hint="eastAsia" w:ascii="新宋体" w:hAnsi="新宋体" w:eastAsia="新宋体"/>
              </w:rPr>
              <w:t>卡机应答</w:t>
            </w:r>
          </w:p>
        </w:tc>
        <w:tc>
          <w:tcPr>
            <w:tcW w:w="7920" w:type="dxa"/>
            <w:gridSpan w:val="3"/>
            <w:noWrap w:val="0"/>
            <w:vAlign w:val="top"/>
          </w:tcPr>
          <w:p>
            <w:pPr>
              <w:rPr>
                <w:rFonts w:hint="eastAsia" w:ascii="新宋体" w:hAnsi="新宋体" w:eastAsia="新宋体"/>
              </w:rPr>
            </w:pPr>
            <w:r>
              <w:rPr>
                <w:rFonts w:hint="eastAsia" w:ascii="新宋体" w:hAnsi="新宋体" w:eastAsia="新宋体"/>
              </w:rPr>
              <w:t>正负应答帧，卡机必须先应答后执行其他操作</w:t>
            </w:r>
          </w:p>
        </w:tc>
      </w:tr>
    </w:tbl>
    <w:p>
      <w:pPr>
        <w:spacing w:line="360" w:lineRule="auto"/>
        <w:ind w:left="420"/>
        <w:outlineLvl w:val="0"/>
        <w:rPr>
          <w:rFonts w:hint="eastAsia" w:ascii="新宋体" w:hAnsi="新宋体" w:eastAsia="新宋体"/>
          <w:b/>
          <w:bCs/>
          <w:sz w:val="24"/>
        </w:rPr>
      </w:pPr>
      <w:r>
        <w:rPr>
          <w:rFonts w:hint="eastAsia" w:ascii="新宋体" w:hAnsi="新宋体" w:eastAsia="新宋体"/>
          <w:b/>
          <w:bCs/>
          <w:sz w:val="24"/>
          <w:lang w:val="en-US" w:eastAsia="zh-CN"/>
        </w:rPr>
        <w:t>5.9</w:t>
      </w:r>
      <w:r>
        <w:rPr>
          <w:rFonts w:hint="eastAsia" w:ascii="新宋体" w:hAnsi="新宋体" w:eastAsia="新宋体"/>
          <w:b/>
          <w:bCs/>
          <w:sz w:val="24"/>
        </w:rPr>
        <w:t xml:space="preserve"> </w:t>
      </w:r>
      <w:r>
        <w:rPr>
          <w:rFonts w:hint="eastAsia" w:ascii="新宋体" w:hAnsi="新宋体" w:eastAsia="新宋体"/>
          <w:b/>
          <w:bCs/>
          <w:sz w:val="24"/>
          <w:lang w:val="en-US" w:eastAsia="zh-CN"/>
        </w:rPr>
        <w:t>设置工作模式</w:t>
      </w:r>
      <w:r>
        <w:rPr>
          <w:rFonts w:hint="eastAsia" w:ascii="新宋体" w:hAnsi="新宋体" w:eastAsia="新宋体"/>
          <w:b/>
          <w:bCs/>
          <w:sz w:val="24"/>
        </w:rPr>
        <w:t>(</w:t>
      </w:r>
      <w:r>
        <w:rPr>
          <w:rFonts w:hint="eastAsia" w:ascii="新宋体" w:hAnsi="新宋体" w:eastAsia="新宋体"/>
          <w:b/>
          <w:bCs/>
          <w:sz w:val="24"/>
          <w:lang w:val="en-US" w:eastAsia="zh-CN"/>
        </w:rPr>
        <w:t>69</w:t>
      </w:r>
      <w:r>
        <w:rPr>
          <w:rFonts w:hint="eastAsia" w:ascii="新宋体" w:hAnsi="新宋体" w:eastAsia="新宋体"/>
          <w:b/>
          <w:bCs/>
          <w:sz w:val="24"/>
        </w:rPr>
        <w:t>H)帧</w:t>
      </w:r>
    </w:p>
    <w:tbl>
      <w:tblPr>
        <w:tblStyle w:val="5"/>
        <w:tblW w:w="9000" w:type="dxa"/>
        <w:tblInd w:w="108" w:type="dxa"/>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540"/>
        <w:gridCol w:w="540"/>
        <w:gridCol w:w="900"/>
        <w:gridCol w:w="5760"/>
        <w:gridCol w:w="1260"/>
      </w:tblGrid>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noWrap w:val="0"/>
            <w:vAlign w:val="center"/>
          </w:tcPr>
          <w:p>
            <w:pPr>
              <w:jc w:val="center"/>
              <w:rPr>
                <w:rFonts w:hint="eastAsia" w:ascii="新宋体" w:hAnsi="新宋体" w:eastAsia="新宋体"/>
                <w:b/>
                <w:bCs/>
              </w:rPr>
            </w:pPr>
            <w:r>
              <w:rPr>
                <w:rFonts w:hint="eastAsia" w:ascii="新宋体" w:hAnsi="新宋体" w:eastAsia="新宋体"/>
                <w:b/>
                <w:bCs/>
              </w:rPr>
              <w:t>位置</w:t>
            </w:r>
          </w:p>
        </w:tc>
        <w:tc>
          <w:tcPr>
            <w:tcW w:w="540" w:type="dxa"/>
            <w:noWrap w:val="0"/>
            <w:vAlign w:val="center"/>
          </w:tcPr>
          <w:p>
            <w:pPr>
              <w:jc w:val="center"/>
              <w:rPr>
                <w:rFonts w:hint="eastAsia" w:ascii="新宋体" w:hAnsi="新宋体" w:eastAsia="新宋体"/>
                <w:b/>
                <w:bCs/>
              </w:rPr>
            </w:pPr>
            <w:r>
              <w:rPr>
                <w:rFonts w:hint="eastAsia" w:ascii="新宋体" w:hAnsi="新宋体" w:eastAsia="新宋体"/>
                <w:b/>
                <w:bCs/>
              </w:rPr>
              <w:t>长度</w:t>
            </w:r>
          </w:p>
        </w:tc>
        <w:tc>
          <w:tcPr>
            <w:tcW w:w="900" w:type="dxa"/>
            <w:noWrap w:val="0"/>
            <w:vAlign w:val="center"/>
          </w:tcPr>
          <w:p>
            <w:pPr>
              <w:jc w:val="center"/>
              <w:rPr>
                <w:rFonts w:hint="eastAsia" w:ascii="新宋体" w:hAnsi="新宋体" w:eastAsia="新宋体"/>
                <w:b/>
                <w:bCs/>
              </w:rPr>
            </w:pPr>
            <w:r>
              <w:rPr>
                <w:rFonts w:hint="eastAsia" w:ascii="新宋体" w:hAnsi="新宋体" w:eastAsia="新宋体"/>
                <w:b/>
                <w:bCs/>
              </w:rPr>
              <w:t>数据</w:t>
            </w:r>
          </w:p>
        </w:tc>
        <w:tc>
          <w:tcPr>
            <w:tcW w:w="5760" w:type="dxa"/>
            <w:noWrap w:val="0"/>
            <w:vAlign w:val="center"/>
          </w:tcPr>
          <w:p>
            <w:pPr>
              <w:jc w:val="center"/>
              <w:rPr>
                <w:rFonts w:hint="eastAsia" w:ascii="新宋体" w:hAnsi="新宋体" w:eastAsia="新宋体"/>
                <w:b/>
                <w:bCs/>
              </w:rPr>
            </w:pPr>
            <w:r>
              <w:rPr>
                <w:rFonts w:hint="eastAsia" w:ascii="新宋体" w:hAnsi="新宋体" w:eastAsia="新宋体"/>
                <w:b/>
                <w:bCs/>
              </w:rPr>
              <w:t>说   明</w:t>
            </w:r>
          </w:p>
        </w:tc>
        <w:tc>
          <w:tcPr>
            <w:tcW w:w="1260" w:type="dxa"/>
            <w:noWrap w:val="0"/>
            <w:vAlign w:val="center"/>
          </w:tcPr>
          <w:p>
            <w:pPr>
              <w:jc w:val="center"/>
              <w:rPr>
                <w:rFonts w:hint="eastAsia" w:ascii="新宋体" w:hAnsi="新宋体" w:eastAsia="新宋体"/>
                <w:b/>
                <w:bCs/>
              </w:rPr>
            </w:pPr>
            <w:r>
              <w:rPr>
                <w:rFonts w:hint="eastAsia" w:ascii="新宋体" w:hAnsi="新宋体" w:eastAsia="新宋体"/>
                <w:b/>
                <w:bCs/>
              </w:rPr>
              <w:t>备注</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0</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STX</w:t>
            </w:r>
          </w:p>
        </w:tc>
        <w:tc>
          <w:tcPr>
            <w:tcW w:w="5760" w:type="dxa"/>
            <w:shd w:val="clear" w:color="auto" w:fill="E6E6E6"/>
            <w:noWrap w:val="0"/>
            <w:vAlign w:val="top"/>
          </w:tcPr>
          <w:p>
            <w:pPr>
              <w:rPr>
                <w:rFonts w:hint="eastAsia" w:ascii="新宋体" w:hAnsi="新宋体" w:eastAsia="新宋体"/>
              </w:rPr>
            </w:pPr>
            <w:r>
              <w:rPr>
                <w:rFonts w:hint="eastAsia" w:ascii="新宋体" w:hAnsi="新宋体" w:eastAsia="新宋体"/>
              </w:rPr>
              <w:t>3CH(字符</w:t>
            </w:r>
            <w:r>
              <w:rPr>
                <w:rFonts w:ascii="新宋体" w:hAnsi="新宋体" w:eastAsia="新宋体"/>
              </w:rPr>
              <w:t>’</w:t>
            </w:r>
            <w:r>
              <w:rPr>
                <w:rFonts w:hint="eastAsia" w:ascii="新宋体" w:hAnsi="新宋体" w:eastAsia="新宋体"/>
              </w:rPr>
              <w:t>&lt;</w:t>
            </w:r>
            <w:r>
              <w:rPr>
                <w:rFonts w:ascii="新宋体" w:hAnsi="新宋体" w:eastAsia="新宋体"/>
              </w:rPr>
              <w:t>’</w:t>
            </w:r>
            <w:r>
              <w:rPr>
                <w:rFonts w:hint="eastAsia" w:ascii="新宋体" w:hAnsi="新宋体" w:eastAsia="新宋体"/>
              </w:rPr>
              <w:t>)</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color w:val="000000"/>
              </w:rPr>
              <w:t>RSCTL</w:t>
            </w:r>
          </w:p>
        </w:tc>
        <w:tc>
          <w:tcPr>
            <w:tcW w:w="5760" w:type="dxa"/>
            <w:shd w:val="clear" w:color="auto" w:fill="E6E6E6"/>
            <w:noWrap w:val="0"/>
            <w:vAlign w:val="top"/>
          </w:tcPr>
          <w:p>
            <w:pPr>
              <w:rPr>
                <w:rFonts w:hint="eastAsia" w:ascii="新宋体" w:hAnsi="新宋体" w:eastAsia="新宋体"/>
              </w:rPr>
            </w:pPr>
            <w:r>
              <w:rPr>
                <w:rFonts w:hint="eastAsia" w:ascii="新宋体" w:hAnsi="新宋体" w:eastAsia="新宋体"/>
                <w:szCs w:val="21"/>
              </w:rPr>
              <w:t>帧序列号，1个字节，‘0’到‘9’依次循环</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2</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CTL</w:t>
            </w:r>
          </w:p>
        </w:tc>
        <w:tc>
          <w:tcPr>
            <w:tcW w:w="5760" w:type="dxa"/>
            <w:shd w:val="clear" w:color="auto" w:fill="E6E6E6"/>
            <w:noWrap w:val="0"/>
            <w:vAlign w:val="top"/>
          </w:tcPr>
          <w:p>
            <w:pPr>
              <w:rPr>
                <w:rFonts w:hint="eastAsia" w:ascii="新宋体" w:hAnsi="新宋体" w:eastAsia="新宋体"/>
              </w:rPr>
            </w:pPr>
            <w:r>
              <w:rPr>
                <w:rFonts w:hint="eastAsia" w:ascii="新宋体" w:hAnsi="新宋体" w:eastAsia="新宋体"/>
                <w:lang w:val="en-US" w:eastAsia="zh-CN"/>
              </w:rPr>
              <w:t>69</w:t>
            </w:r>
            <w:r>
              <w:rPr>
                <w:rFonts w:hint="eastAsia" w:ascii="新宋体" w:hAnsi="新宋体" w:eastAsia="新宋体"/>
              </w:rPr>
              <w:t>H(字符</w:t>
            </w:r>
            <w:r>
              <w:rPr>
                <w:rFonts w:ascii="新宋体" w:hAnsi="新宋体" w:eastAsia="新宋体"/>
              </w:rPr>
              <w:t>’</w:t>
            </w:r>
            <w:r>
              <w:rPr>
                <w:rFonts w:hint="eastAsia" w:ascii="新宋体" w:hAnsi="新宋体" w:eastAsia="新宋体"/>
                <w:lang w:val="en-US" w:eastAsia="zh-CN"/>
              </w:rPr>
              <w:t>j</w:t>
            </w:r>
            <w:r>
              <w:rPr>
                <w:rFonts w:ascii="新宋体" w:hAnsi="新宋体" w:eastAsia="新宋体"/>
              </w:rPr>
              <w:t>’</w:t>
            </w:r>
            <w:r>
              <w:rPr>
                <w:rFonts w:hint="eastAsia" w:ascii="新宋体" w:hAnsi="新宋体" w:eastAsia="新宋体"/>
              </w:rPr>
              <w:t>)</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Height w:val="906" w:hRule="atLeast"/>
        </w:trPr>
        <w:tc>
          <w:tcPr>
            <w:tcW w:w="540" w:type="dxa"/>
            <w:noWrap w:val="0"/>
            <w:vAlign w:val="center"/>
          </w:tcPr>
          <w:p>
            <w:pPr>
              <w:jc w:val="center"/>
              <w:rPr>
                <w:rFonts w:hint="eastAsia" w:ascii="新宋体" w:hAnsi="新宋体" w:eastAsia="新宋体"/>
              </w:rPr>
            </w:pPr>
            <w:r>
              <w:rPr>
                <w:rFonts w:hint="eastAsia" w:ascii="新宋体" w:hAnsi="新宋体" w:eastAsia="新宋体"/>
              </w:rPr>
              <w:t>3</w:t>
            </w:r>
          </w:p>
        </w:tc>
        <w:tc>
          <w:tcPr>
            <w:tcW w:w="540" w:type="dxa"/>
            <w:noWrap w:val="0"/>
            <w:vAlign w:val="center"/>
          </w:tcPr>
          <w:p>
            <w:pPr>
              <w:jc w:val="center"/>
              <w:rPr>
                <w:rFonts w:hint="eastAsia" w:ascii="新宋体" w:hAnsi="新宋体" w:eastAsia="新宋体"/>
                <w:lang w:eastAsia="zh-CN"/>
              </w:rPr>
            </w:pPr>
            <w:r>
              <w:rPr>
                <w:rFonts w:hint="eastAsia" w:ascii="新宋体" w:hAnsi="新宋体" w:eastAsia="新宋体"/>
                <w:lang w:val="en-US" w:eastAsia="zh-CN"/>
              </w:rPr>
              <w:t>1</w:t>
            </w:r>
          </w:p>
        </w:tc>
        <w:tc>
          <w:tcPr>
            <w:tcW w:w="900" w:type="dxa"/>
            <w:noWrap w:val="0"/>
            <w:vAlign w:val="center"/>
          </w:tcPr>
          <w:p>
            <w:pPr>
              <w:jc w:val="center"/>
              <w:rPr>
                <w:rFonts w:hint="eastAsia" w:ascii="新宋体" w:hAnsi="新宋体" w:eastAsia="新宋体"/>
              </w:rPr>
            </w:pPr>
            <w:r>
              <w:rPr>
                <w:rFonts w:hint="eastAsia" w:ascii="新宋体" w:hAnsi="新宋体" w:eastAsia="新宋体"/>
              </w:rPr>
              <w:t>DATA</w:t>
            </w:r>
          </w:p>
        </w:tc>
        <w:tc>
          <w:tcPr>
            <w:tcW w:w="7020" w:type="dxa"/>
            <w:gridSpan w:val="2"/>
            <w:noWrap w:val="0"/>
            <w:vAlign w:val="center"/>
          </w:tcPr>
          <w:p>
            <w:pPr>
              <w:rPr>
                <w:rFonts w:hint="eastAsia" w:ascii="新宋体" w:hAnsi="新宋体" w:eastAsia="新宋体"/>
              </w:rPr>
            </w:pPr>
            <w:r>
              <w:rPr>
                <w:rFonts w:hint="eastAsia" w:ascii="新宋体" w:hAnsi="新宋体" w:eastAsia="新宋体"/>
                <w:szCs w:val="21"/>
              </w:rPr>
              <w:t>30H</w:t>
            </w:r>
            <w:r>
              <w:rPr>
                <w:rFonts w:hint="eastAsia" w:ascii="新宋体" w:hAnsi="新宋体" w:eastAsia="新宋体"/>
                <w:szCs w:val="21"/>
                <w:lang w:val="en-US" w:eastAsia="zh-CN"/>
              </w:rPr>
              <w:t>人工模式</w:t>
            </w:r>
            <w:r>
              <w:rPr>
                <w:rFonts w:hint="eastAsia" w:ascii="新宋体" w:hAnsi="新宋体" w:eastAsia="新宋体"/>
                <w:szCs w:val="21"/>
              </w:rPr>
              <w:t>；</w:t>
            </w:r>
            <w:r>
              <w:rPr>
                <w:rFonts w:hint="eastAsia" w:ascii="新宋体" w:hAnsi="新宋体" w:eastAsia="新宋体"/>
                <w:szCs w:val="21"/>
                <w:lang w:val="en-US" w:eastAsia="zh-CN"/>
              </w:rPr>
              <w:t>31H自助模式</w:t>
            </w:r>
            <w:r>
              <w:rPr>
                <w:rFonts w:hint="eastAsia" w:ascii="新宋体" w:hAnsi="新宋体" w:eastAsia="新宋体"/>
                <w:szCs w:val="21"/>
              </w:rPr>
              <w:t>；</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20</w:t>
            </w:r>
          </w:p>
        </w:tc>
        <w:tc>
          <w:tcPr>
            <w:tcW w:w="54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1</w:t>
            </w:r>
          </w:p>
        </w:tc>
        <w:tc>
          <w:tcPr>
            <w:tcW w:w="900" w:type="dxa"/>
            <w:shd w:val="clear" w:color="auto" w:fill="E6E6E6"/>
            <w:noWrap w:val="0"/>
            <w:vAlign w:val="center"/>
          </w:tcPr>
          <w:p>
            <w:pPr>
              <w:jc w:val="center"/>
              <w:rPr>
                <w:rFonts w:hint="eastAsia" w:ascii="新宋体" w:hAnsi="新宋体" w:eastAsia="新宋体"/>
              </w:rPr>
            </w:pPr>
            <w:r>
              <w:rPr>
                <w:rFonts w:hint="eastAsia" w:ascii="新宋体" w:hAnsi="新宋体" w:eastAsia="新宋体"/>
              </w:rPr>
              <w:t>ETX</w:t>
            </w:r>
          </w:p>
        </w:tc>
        <w:tc>
          <w:tcPr>
            <w:tcW w:w="5760" w:type="dxa"/>
            <w:shd w:val="clear" w:color="auto" w:fill="E6E6E6"/>
            <w:noWrap w:val="0"/>
            <w:vAlign w:val="top"/>
          </w:tcPr>
          <w:p>
            <w:pPr>
              <w:rPr>
                <w:rFonts w:hint="eastAsia" w:ascii="新宋体" w:hAnsi="新宋体" w:eastAsia="新宋体"/>
              </w:rPr>
            </w:pPr>
            <w:r>
              <w:rPr>
                <w:rFonts w:hint="eastAsia" w:ascii="新宋体" w:hAnsi="新宋体" w:eastAsia="新宋体"/>
              </w:rPr>
              <w:t>3EH(字符</w:t>
            </w:r>
            <w:r>
              <w:rPr>
                <w:rFonts w:ascii="新宋体" w:hAnsi="新宋体" w:eastAsia="新宋体"/>
              </w:rPr>
              <w:t>’</w:t>
            </w:r>
            <w:r>
              <w:rPr>
                <w:rFonts w:hint="eastAsia" w:ascii="新宋体" w:hAnsi="新宋体" w:eastAsia="新宋体"/>
              </w:rPr>
              <w:t>&gt;</w:t>
            </w:r>
            <w:r>
              <w:rPr>
                <w:rFonts w:ascii="新宋体" w:hAnsi="新宋体" w:eastAsia="新宋体"/>
              </w:rPr>
              <w:t>’</w:t>
            </w:r>
            <w:r>
              <w:rPr>
                <w:rFonts w:hint="eastAsia" w:ascii="新宋体" w:hAnsi="新宋体" w:eastAsia="新宋体"/>
              </w:rPr>
              <w:t>)</w:t>
            </w:r>
          </w:p>
        </w:tc>
        <w:tc>
          <w:tcPr>
            <w:tcW w:w="1260" w:type="dxa"/>
            <w:shd w:val="clear" w:color="auto" w:fill="E6E6E6"/>
            <w:noWrap w:val="0"/>
            <w:vAlign w:val="top"/>
          </w:tcPr>
          <w:p>
            <w:pPr>
              <w:rPr>
                <w:rFonts w:hint="eastAsia" w:ascii="新宋体" w:hAnsi="新宋体" w:eastAsia="新宋体"/>
              </w:rPr>
            </w:pP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1080" w:type="dxa"/>
            <w:gridSpan w:val="2"/>
            <w:noWrap w:val="0"/>
            <w:vAlign w:val="center"/>
          </w:tcPr>
          <w:p>
            <w:pPr>
              <w:jc w:val="center"/>
              <w:rPr>
                <w:rFonts w:hint="eastAsia" w:ascii="新宋体" w:hAnsi="新宋体" w:eastAsia="新宋体"/>
              </w:rPr>
            </w:pPr>
            <w:r>
              <w:rPr>
                <w:rFonts w:hint="eastAsia" w:ascii="新宋体" w:hAnsi="新宋体" w:eastAsia="新宋体"/>
              </w:rPr>
              <w:t>功能描述</w:t>
            </w:r>
          </w:p>
        </w:tc>
        <w:tc>
          <w:tcPr>
            <w:tcW w:w="7920" w:type="dxa"/>
            <w:gridSpan w:val="3"/>
            <w:noWrap w:val="0"/>
            <w:vAlign w:val="top"/>
          </w:tcPr>
          <w:p>
            <w:pPr>
              <w:rPr>
                <w:rFonts w:hint="default" w:ascii="新宋体" w:hAnsi="新宋体" w:eastAsia="新宋体"/>
                <w:lang w:val="en-US" w:eastAsia="zh-CN"/>
              </w:rPr>
            </w:pPr>
            <w:r>
              <w:rPr>
                <w:rFonts w:hint="eastAsia" w:ascii="新宋体" w:hAnsi="新宋体" w:eastAsia="新宋体"/>
                <w:lang w:val="en-US" w:eastAsia="zh-CN"/>
              </w:rPr>
              <w:t>设置工作模式，设置人工模式时，卡机不处理卡</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4" w:space="0"/>
            <w:insideV w:val="single" w:color="auto" w:sz="4" w:space="0"/>
          </w:tblBorders>
        </w:tblPrEx>
        <w:trPr>
          <w:cantSplit/>
        </w:trPr>
        <w:tc>
          <w:tcPr>
            <w:tcW w:w="1080" w:type="dxa"/>
            <w:gridSpan w:val="2"/>
            <w:noWrap w:val="0"/>
            <w:vAlign w:val="center"/>
          </w:tcPr>
          <w:p>
            <w:pPr>
              <w:jc w:val="center"/>
              <w:rPr>
                <w:rFonts w:hint="eastAsia" w:ascii="新宋体" w:hAnsi="新宋体" w:eastAsia="新宋体"/>
              </w:rPr>
            </w:pPr>
            <w:r>
              <w:rPr>
                <w:rFonts w:hint="eastAsia" w:ascii="新宋体" w:hAnsi="新宋体" w:eastAsia="新宋体"/>
              </w:rPr>
              <w:t>卡机应答</w:t>
            </w:r>
          </w:p>
        </w:tc>
        <w:tc>
          <w:tcPr>
            <w:tcW w:w="7920" w:type="dxa"/>
            <w:gridSpan w:val="3"/>
            <w:noWrap w:val="0"/>
            <w:vAlign w:val="top"/>
          </w:tcPr>
          <w:p>
            <w:pPr>
              <w:rPr>
                <w:rFonts w:hint="eastAsia" w:ascii="新宋体" w:hAnsi="新宋体" w:eastAsia="新宋体"/>
              </w:rPr>
            </w:pPr>
            <w:r>
              <w:rPr>
                <w:rFonts w:hint="eastAsia" w:ascii="新宋体" w:hAnsi="新宋体" w:eastAsia="新宋体"/>
              </w:rPr>
              <w:t>正负应答帧</w:t>
            </w:r>
          </w:p>
        </w:tc>
      </w:tr>
    </w:tbl>
    <w:p>
      <w:pPr>
        <w:spacing w:line="360" w:lineRule="auto"/>
        <w:rPr>
          <w:rFonts w:hint="eastAsia" w:ascii="新宋体" w:hAnsi="新宋体" w:eastAsia="新宋体"/>
        </w:rPr>
      </w:pPr>
      <w:r>
        <w:rPr>
          <w:rFonts w:ascii="新宋体" w:hAnsi="新宋体" w:eastAsia="新宋体"/>
        </w:rPr>
        <w:br w:type="page"/>
      </w:r>
    </w:p>
    <w:p>
      <w:pPr>
        <w:spacing w:line="360" w:lineRule="auto"/>
        <w:outlineLvl w:val="0"/>
        <w:rPr>
          <w:rFonts w:hint="eastAsia" w:ascii="新宋体" w:hAnsi="新宋体" w:eastAsia="新宋体"/>
          <w:b/>
          <w:bCs/>
          <w:sz w:val="24"/>
        </w:rPr>
      </w:pPr>
      <w:r>
        <w:rPr>
          <w:rFonts w:hint="eastAsia" w:ascii="新宋体" w:hAnsi="新宋体" w:eastAsia="新宋体"/>
          <w:b/>
          <w:bCs/>
          <w:sz w:val="24"/>
        </w:rPr>
        <w:t>六、通讯过程说明</w:t>
      </w:r>
    </w:p>
    <w:p>
      <w:pPr>
        <w:spacing w:line="360" w:lineRule="auto"/>
        <w:ind w:left="420"/>
        <w:outlineLvl w:val="0"/>
        <w:rPr>
          <w:rFonts w:hint="eastAsia" w:ascii="新宋体" w:hAnsi="新宋体" w:eastAsia="新宋体"/>
          <w:b/>
          <w:bCs/>
          <w:sz w:val="24"/>
        </w:rPr>
      </w:pPr>
      <w:r>
        <w:rPr>
          <w:rFonts w:hint="eastAsia" w:ascii="新宋体" w:hAnsi="新宋体" w:eastAsia="新宋体"/>
          <w:b/>
          <w:bCs/>
          <w:sz w:val="24"/>
        </w:rPr>
        <w:t>6.1 卡机上电自检</w:t>
      </w:r>
    </w:p>
    <w:p>
      <w:pPr>
        <w:spacing w:line="360" w:lineRule="auto"/>
        <w:ind w:firstLine="480" w:firstLineChars="200"/>
        <w:rPr>
          <w:rFonts w:hint="eastAsia" w:ascii="新宋体" w:hAnsi="新宋体" w:eastAsia="新宋体"/>
          <w:sz w:val="24"/>
        </w:rPr>
      </w:pPr>
      <w:r>
        <w:rPr>
          <w:rFonts w:hint="eastAsia" w:ascii="新宋体" w:hAnsi="新宋体" w:eastAsia="新宋体"/>
          <w:sz w:val="24"/>
        </w:rPr>
        <w:t>全自动无人值守卡机加电后，应首先进行自检，判断各工位所有卡机的状态，确定各工位的当前卡机并将IC卡进位到读写位置，与PC机的通讯过程如图6.1所示：</w:t>
      </w:r>
    </w:p>
    <w:p>
      <w:pPr>
        <w:spacing w:line="360" w:lineRule="auto"/>
        <w:ind w:firstLine="420" w:firstLineChars="200"/>
        <w:jc w:val="center"/>
        <w:rPr>
          <w:rFonts w:hint="eastAsia" w:ascii="新宋体" w:hAnsi="新宋体" w:eastAsia="新宋体"/>
        </w:rPr>
      </w:pPr>
      <w:r>
        <w:rPr>
          <w:rFonts w:ascii="新宋体" w:hAnsi="新宋体" w:eastAsia="新宋体"/>
        </w:rPr>
        <w:object>
          <v:shape id="_x0000_i1025" o:spt="75" type="#_x0000_t75" style="height:285.9pt;width:327.55pt;" o:ole="t" filled="f" stroked="f" coordsize="21600,21600">
            <v:path/>
            <v:fill on="f" alignshape="1" focussize="0,0"/>
            <v:stroke on="f"/>
            <v:imagedata r:id="rId8" grayscale="f" bilevel="f" o:title=""/>
            <o:lock v:ext="edit" aspectratio="t"/>
            <w10:wrap type="none"/>
            <w10:anchorlock/>
          </v:shape>
          <o:OLEObject Type="Embed" ProgID="Visio.Drawing.11" ShapeID="_x0000_i1025" DrawAspect="Content" ObjectID="_1468075725" r:id="rId7">
            <o:LockedField>false</o:LockedField>
          </o:OLEObject>
        </w:object>
      </w:r>
    </w:p>
    <w:p>
      <w:pPr>
        <w:spacing w:line="360" w:lineRule="auto"/>
        <w:ind w:firstLine="420" w:firstLineChars="200"/>
        <w:jc w:val="center"/>
        <w:rPr>
          <w:rFonts w:hint="eastAsia" w:ascii="新宋体" w:hAnsi="新宋体" w:eastAsia="新宋体"/>
        </w:rPr>
      </w:pPr>
      <w:r>
        <w:rPr>
          <w:rFonts w:hint="eastAsia" w:ascii="新宋体" w:hAnsi="新宋体" w:eastAsia="新宋体"/>
        </w:rPr>
        <w:t>图6.1</w:t>
      </w:r>
    </w:p>
    <w:p>
      <w:pPr>
        <w:spacing w:line="360" w:lineRule="auto"/>
        <w:ind w:firstLine="420" w:firstLineChars="200"/>
        <w:rPr>
          <w:rFonts w:hint="eastAsia" w:ascii="新宋体" w:hAnsi="新宋体" w:eastAsia="新宋体"/>
        </w:rPr>
      </w:pPr>
    </w:p>
    <w:p>
      <w:pPr>
        <w:spacing w:line="360" w:lineRule="auto"/>
        <w:ind w:left="420"/>
        <w:outlineLvl w:val="0"/>
        <w:rPr>
          <w:rFonts w:hint="eastAsia" w:ascii="新宋体" w:hAnsi="新宋体" w:eastAsia="新宋体"/>
          <w:b/>
          <w:bCs/>
          <w:sz w:val="24"/>
        </w:rPr>
      </w:pPr>
      <w:r>
        <w:rPr>
          <w:rFonts w:hint="eastAsia" w:ascii="新宋体" w:hAnsi="新宋体" w:eastAsia="新宋体"/>
          <w:b/>
          <w:bCs/>
          <w:sz w:val="24"/>
        </w:rPr>
        <w:t>6.2 车道程序启动</w:t>
      </w:r>
    </w:p>
    <w:p>
      <w:pPr>
        <w:spacing w:line="360" w:lineRule="auto"/>
        <w:ind w:firstLine="480" w:firstLineChars="200"/>
        <w:rPr>
          <w:rFonts w:hint="eastAsia" w:ascii="新宋体" w:hAnsi="新宋体" w:eastAsia="新宋体"/>
          <w:sz w:val="24"/>
        </w:rPr>
      </w:pPr>
      <w:r>
        <w:rPr>
          <w:rFonts w:hint="eastAsia" w:ascii="新宋体" w:hAnsi="新宋体" w:eastAsia="新宋体"/>
          <w:sz w:val="24"/>
        </w:rPr>
        <w:t>车道程序启动后，首先监听卡机是否存在(卡机是否发送信息帧)，如果存在往自动发卡机发送初始化信息61H帧要求卡机同步时间并初始化卡机系统，允许重新响应司机的按键取卡操作，与卡机的通讯过程如图6.2所示：</w:t>
      </w:r>
    </w:p>
    <w:p>
      <w:pPr>
        <w:spacing w:line="360" w:lineRule="auto"/>
        <w:ind w:firstLine="420" w:firstLineChars="200"/>
        <w:jc w:val="center"/>
        <w:rPr>
          <w:rFonts w:hint="eastAsia" w:ascii="新宋体" w:hAnsi="新宋体" w:eastAsia="新宋体"/>
        </w:rPr>
      </w:pPr>
      <w:r>
        <w:rPr>
          <w:rFonts w:ascii="新宋体" w:hAnsi="新宋体" w:eastAsia="新宋体"/>
        </w:rPr>
        <w:object>
          <v:shape id="_x0000_i1026" o:spt="75" type="#_x0000_t75" style="height:285.65pt;width:327.3pt;" o:ole="t" filled="f" stroked="f" coordsize="21600,21600">
            <v:path/>
            <v:fill on="f" focussize="0,0"/>
            <v:stroke on="f"/>
            <v:imagedata r:id="rId10" o:title=""/>
            <o:lock v:ext="edit" aspectratio="t"/>
            <w10:wrap type="none"/>
            <w10:anchorlock/>
          </v:shape>
          <o:OLEObject Type="Embed" ProgID="Visio.Drawing.11" ShapeID="_x0000_i1026" DrawAspect="Content" ObjectID="_1468075726" r:id="rId9">
            <o:LockedField>false</o:LockedField>
          </o:OLEObject>
        </w:object>
      </w:r>
    </w:p>
    <w:p>
      <w:pPr>
        <w:spacing w:line="360" w:lineRule="auto"/>
        <w:ind w:firstLine="420" w:firstLineChars="200"/>
        <w:jc w:val="center"/>
        <w:rPr>
          <w:rFonts w:hint="eastAsia" w:ascii="新宋体" w:hAnsi="新宋体" w:eastAsia="新宋体"/>
        </w:rPr>
      </w:pPr>
      <w:r>
        <w:rPr>
          <w:rFonts w:hint="eastAsia" w:ascii="新宋体" w:hAnsi="新宋体" w:eastAsia="新宋体"/>
        </w:rPr>
        <w:t>图6.2</w:t>
      </w:r>
    </w:p>
    <w:p>
      <w:pPr>
        <w:spacing w:line="360" w:lineRule="auto"/>
        <w:ind w:firstLine="480" w:firstLineChars="200"/>
        <w:jc w:val="center"/>
        <w:rPr>
          <w:rFonts w:hint="eastAsia" w:ascii="新宋体" w:hAnsi="新宋体" w:eastAsia="新宋体"/>
          <w:sz w:val="24"/>
        </w:rPr>
      </w:pPr>
    </w:p>
    <w:p>
      <w:pPr>
        <w:spacing w:line="360" w:lineRule="auto"/>
        <w:ind w:left="420"/>
        <w:outlineLvl w:val="0"/>
        <w:rPr>
          <w:rFonts w:hint="eastAsia" w:ascii="新宋体" w:hAnsi="新宋体" w:eastAsia="新宋体"/>
          <w:b/>
          <w:bCs/>
          <w:sz w:val="24"/>
        </w:rPr>
      </w:pPr>
      <w:r>
        <w:rPr>
          <w:rFonts w:hint="eastAsia" w:ascii="新宋体" w:hAnsi="新宋体" w:eastAsia="新宋体"/>
          <w:b/>
          <w:bCs/>
          <w:sz w:val="24"/>
        </w:rPr>
        <w:t>6.2 发卡流程</w:t>
      </w:r>
    </w:p>
    <w:p>
      <w:pPr>
        <w:spacing w:line="360" w:lineRule="auto"/>
        <w:ind w:firstLine="480" w:firstLineChars="200"/>
        <w:rPr>
          <w:rFonts w:hint="eastAsia" w:ascii="新宋体" w:hAnsi="新宋体" w:eastAsia="新宋体"/>
          <w:sz w:val="24"/>
        </w:rPr>
      </w:pPr>
      <w:r>
        <w:rPr>
          <w:rFonts w:hint="eastAsia" w:ascii="新宋体" w:hAnsi="新宋体" w:eastAsia="新宋体"/>
          <w:sz w:val="24"/>
        </w:rPr>
        <w:t>发卡流程祥见图6.2.1描述，发卡流程中PC与自动发卡机的通讯过程祥见图6.2.2、图6.2.3、图6.2.4描述：</w:t>
      </w:r>
    </w:p>
    <w:p>
      <w:pPr>
        <w:spacing w:line="360" w:lineRule="auto"/>
        <w:ind w:firstLine="420" w:firstLineChars="200"/>
        <w:jc w:val="center"/>
        <w:rPr>
          <w:rFonts w:hint="eastAsia" w:ascii="新宋体" w:hAnsi="新宋体" w:eastAsia="新宋体"/>
          <w:sz w:val="24"/>
        </w:rPr>
      </w:pPr>
      <w:r>
        <w:rPr>
          <w:rFonts w:ascii="新宋体" w:hAnsi="新宋体" w:eastAsia="新宋体"/>
        </w:rPr>
        <w:object>
          <v:shape id="_x0000_i1027" o:spt="75" type="#_x0000_t75" style="height:655.25pt;width:415.1pt;" o:ole="t" filled="f" stroked="f" coordsize="21600,21600">
            <v:path/>
            <v:fill on="f" focussize="0,0"/>
            <v:stroke on="f"/>
            <v:imagedata r:id="rId12" o:title=""/>
            <o:lock v:ext="edit" aspectratio="t"/>
            <w10:wrap type="none"/>
            <w10:anchorlock/>
          </v:shape>
          <o:OLEObject Type="Embed" ProgID="Visio.Drawing.11" ShapeID="_x0000_i1027" DrawAspect="Content" ObjectID="_1468075727" r:id="rId11">
            <o:LockedField>false</o:LockedField>
          </o:OLEObject>
        </w:object>
      </w:r>
      <w:r>
        <w:rPr>
          <w:rFonts w:hint="eastAsia" w:ascii="新宋体" w:hAnsi="新宋体" w:eastAsia="新宋体"/>
        </w:rPr>
        <w:t>图6.2.1</w:t>
      </w:r>
    </w:p>
    <w:p>
      <w:pPr>
        <w:spacing w:line="360" w:lineRule="auto"/>
        <w:ind w:firstLine="420" w:firstLineChars="200"/>
        <w:jc w:val="center"/>
        <w:rPr>
          <w:rFonts w:hint="eastAsia" w:ascii="新宋体" w:hAnsi="新宋体" w:eastAsia="新宋体"/>
        </w:rPr>
      </w:pPr>
      <w:r>
        <w:rPr>
          <w:rFonts w:ascii="新宋体" w:hAnsi="新宋体" w:eastAsia="新宋体"/>
        </w:rPr>
        <w:object>
          <v:shape id="_x0000_i1028" o:spt="75" type="#_x0000_t75" style="height:328.35pt;width:368.55pt;" o:ole="t" filled="f" stroked="f" coordsize="21600,21600">
            <v:path/>
            <v:fill on="f" alignshape="1" focussize="0,0"/>
            <v:stroke on="f"/>
            <v:imagedata r:id="rId14" grayscale="f" bilevel="f" o:title=""/>
            <o:lock v:ext="edit" aspectratio="t"/>
            <w10:wrap type="none"/>
            <w10:anchorlock/>
          </v:shape>
          <o:OLEObject Type="Embed" ProgID="Visio.Drawing.11" ShapeID="_x0000_i1028" DrawAspect="Content" ObjectID="_1468075728" r:id="rId13">
            <o:LockedField>false</o:LockedField>
          </o:OLEObject>
        </w:object>
      </w:r>
    </w:p>
    <w:p>
      <w:pPr>
        <w:spacing w:line="360" w:lineRule="auto"/>
        <w:ind w:firstLine="420" w:firstLineChars="200"/>
        <w:jc w:val="center"/>
        <w:rPr>
          <w:rFonts w:hint="eastAsia" w:ascii="新宋体" w:hAnsi="新宋体" w:eastAsia="新宋体"/>
        </w:rPr>
      </w:pPr>
      <w:r>
        <w:rPr>
          <w:rFonts w:hint="eastAsia" w:ascii="新宋体" w:hAnsi="新宋体" w:eastAsia="新宋体"/>
        </w:rPr>
        <w:t>图6.2.2 正常发卡的通讯过程</w:t>
      </w:r>
    </w:p>
    <w:p>
      <w:pPr>
        <w:spacing w:line="360" w:lineRule="auto"/>
        <w:ind w:firstLine="420" w:firstLineChars="200"/>
        <w:jc w:val="center"/>
        <w:rPr>
          <w:rFonts w:hint="eastAsia" w:ascii="新宋体" w:hAnsi="新宋体" w:eastAsia="新宋体"/>
        </w:rPr>
      </w:pPr>
      <w:r>
        <w:rPr>
          <w:rFonts w:ascii="新宋体" w:hAnsi="新宋体" w:eastAsia="新宋体"/>
        </w:rPr>
        <w:object>
          <v:shape id="_x0000_i1029" o:spt="75" type="#_x0000_t75" style="height:260.4pt;width:368.3pt;" o:ole="t" filled="f" stroked="f" coordsize="21600,21600">
            <v:path/>
            <v:fill on="f" focussize="0,0"/>
            <v:stroke on="f"/>
            <v:imagedata r:id="rId16" o:title=""/>
            <o:lock v:ext="edit" aspectratio="t"/>
            <w10:wrap type="none"/>
            <w10:anchorlock/>
          </v:shape>
          <o:OLEObject Type="Embed" ProgID="Visio.Drawing.11" ShapeID="_x0000_i1029" DrawAspect="Content" ObjectID="_1468075729" r:id="rId15">
            <o:LockedField>false</o:LockedField>
          </o:OLEObject>
        </w:object>
      </w:r>
    </w:p>
    <w:p>
      <w:pPr>
        <w:spacing w:line="360" w:lineRule="auto"/>
        <w:ind w:firstLine="420" w:firstLineChars="200"/>
        <w:jc w:val="center"/>
        <w:rPr>
          <w:rFonts w:hint="eastAsia" w:ascii="新宋体" w:hAnsi="新宋体" w:eastAsia="新宋体"/>
        </w:rPr>
      </w:pPr>
      <w:r>
        <w:rPr>
          <w:rFonts w:hint="eastAsia" w:ascii="新宋体" w:hAnsi="新宋体" w:eastAsia="新宋体"/>
        </w:rPr>
        <w:t>图6.2.3 出卡失败的通讯过程</w:t>
      </w:r>
    </w:p>
    <w:p>
      <w:pPr>
        <w:spacing w:line="360" w:lineRule="auto"/>
        <w:ind w:firstLine="420" w:firstLineChars="200"/>
        <w:jc w:val="center"/>
        <w:rPr>
          <w:rFonts w:hint="eastAsia" w:ascii="新宋体" w:hAnsi="新宋体" w:eastAsia="新宋体"/>
        </w:rPr>
      </w:pPr>
      <w:r>
        <w:rPr>
          <w:rFonts w:ascii="新宋体" w:hAnsi="新宋体" w:eastAsia="新宋体"/>
        </w:rPr>
        <w:object>
          <v:shape id="_x0000_i1030" o:spt="75" type="#_x0000_t75" style="height:243.2pt;width:368.3pt;" o:ole="t" filled="f" stroked="f" coordsize="21600,21600">
            <v:path/>
            <v:fill on="f" focussize="0,0"/>
            <v:stroke on="f"/>
            <v:imagedata r:id="rId18" o:title=""/>
            <o:lock v:ext="edit" aspectratio="t"/>
            <w10:wrap type="none"/>
            <w10:anchorlock/>
          </v:shape>
          <o:OLEObject Type="Embed" ProgID="Visio.Drawing.11" ShapeID="_x0000_i1030" DrawAspect="Content" ObjectID="_1468075730" r:id="rId17">
            <o:LockedField>false</o:LockedField>
          </o:OLEObject>
        </w:object>
      </w:r>
    </w:p>
    <w:p>
      <w:pPr>
        <w:spacing w:line="360" w:lineRule="auto"/>
        <w:ind w:firstLine="420" w:firstLineChars="200"/>
        <w:jc w:val="center"/>
        <w:rPr>
          <w:rFonts w:hint="eastAsia" w:ascii="新宋体" w:hAnsi="新宋体" w:eastAsia="新宋体"/>
        </w:rPr>
      </w:pPr>
      <w:r>
        <w:rPr>
          <w:rFonts w:hint="eastAsia" w:ascii="新宋体" w:hAnsi="新宋体" w:eastAsia="新宋体"/>
        </w:rPr>
        <w:t>图6.2.4 坏卡处理的通讯过程</w:t>
      </w:r>
    </w:p>
    <w:p>
      <w:pPr>
        <w:spacing w:line="360" w:lineRule="auto"/>
        <w:ind w:firstLine="420" w:firstLineChars="200"/>
        <w:jc w:val="center"/>
        <w:rPr>
          <w:rFonts w:hint="eastAsia" w:ascii="新宋体" w:hAnsi="新宋体" w:eastAsia="新宋体"/>
        </w:rPr>
      </w:pPr>
    </w:p>
    <w:p>
      <w:pPr>
        <w:spacing w:line="360" w:lineRule="auto"/>
        <w:ind w:firstLine="420" w:firstLineChars="200"/>
        <w:jc w:val="center"/>
        <w:rPr>
          <w:rFonts w:hint="eastAsia" w:ascii="新宋体" w:hAnsi="新宋体" w:eastAsia="新宋体"/>
        </w:rPr>
      </w:pPr>
      <w:r>
        <w:rPr>
          <w:rFonts w:ascii="新宋体" w:hAnsi="新宋体" w:eastAsia="新宋体"/>
        </w:rPr>
        <w:object>
          <v:shape id="_x0000_i1031" o:spt="75" type="#_x0000_t75" style="height:285.65pt;width:368.3pt;" o:ole="t" filled="f" stroked="f" coordsize="21600,21600">
            <v:path/>
            <v:fill on="f" focussize="0,0"/>
            <v:stroke on="f"/>
            <v:imagedata r:id="rId20" o:title=""/>
            <o:lock v:ext="edit" aspectratio="t"/>
            <w10:wrap type="none"/>
            <w10:anchorlock/>
          </v:shape>
          <o:OLEObject Type="Embed" ProgID="Visio.Drawing.11" ShapeID="_x0000_i1031" DrawAspect="Content" ObjectID="_1468075731" r:id="rId19">
            <o:LockedField>false</o:LockedField>
          </o:OLEObject>
        </w:object>
      </w:r>
    </w:p>
    <w:p>
      <w:pPr>
        <w:spacing w:line="360" w:lineRule="auto"/>
        <w:ind w:firstLine="420" w:firstLineChars="200"/>
        <w:jc w:val="center"/>
        <w:rPr>
          <w:rFonts w:hint="eastAsia" w:ascii="新宋体" w:hAnsi="新宋体" w:eastAsia="新宋体"/>
        </w:rPr>
      </w:pPr>
      <w:r>
        <w:rPr>
          <w:rFonts w:hint="eastAsia" w:ascii="新宋体" w:hAnsi="新宋体" w:eastAsia="新宋体"/>
        </w:rPr>
        <w:t>图6.2.5 完全故障的通讯过程</w:t>
      </w:r>
    </w:p>
    <w:p>
      <w:pPr>
        <w:spacing w:line="360" w:lineRule="auto"/>
        <w:ind w:firstLine="420" w:firstLineChars="200"/>
        <w:jc w:val="center"/>
        <w:rPr>
          <w:rFonts w:hint="eastAsia" w:ascii="新宋体" w:hAnsi="新宋体" w:eastAsia="新宋体"/>
        </w:rPr>
      </w:pPr>
    </w:p>
    <w:p>
      <w:pPr>
        <w:spacing w:line="360" w:lineRule="auto"/>
        <w:ind w:firstLine="420" w:firstLineChars="200"/>
        <w:jc w:val="center"/>
        <w:rPr>
          <w:rFonts w:hint="eastAsia" w:ascii="新宋体" w:hAnsi="新宋体" w:eastAsia="新宋体"/>
        </w:rPr>
      </w:pPr>
    </w:p>
    <w:p>
      <w:pPr>
        <w:spacing w:line="360" w:lineRule="auto"/>
        <w:ind w:firstLine="420" w:firstLineChars="200"/>
        <w:jc w:val="center"/>
        <w:rPr>
          <w:rFonts w:hint="eastAsia" w:ascii="新宋体" w:hAnsi="新宋体" w:eastAsia="新宋体"/>
        </w:rPr>
      </w:pPr>
    </w:p>
    <w:p>
      <w:pPr>
        <w:spacing w:line="360" w:lineRule="auto"/>
        <w:ind w:left="420"/>
        <w:outlineLvl w:val="0"/>
        <w:rPr>
          <w:rFonts w:hint="eastAsia" w:ascii="新宋体" w:hAnsi="新宋体" w:eastAsia="新宋体"/>
          <w:b/>
          <w:bCs/>
          <w:sz w:val="24"/>
        </w:rPr>
      </w:pPr>
      <w:r>
        <w:rPr>
          <w:rFonts w:hint="eastAsia" w:ascii="新宋体" w:hAnsi="新宋体" w:eastAsia="新宋体"/>
          <w:b/>
          <w:bCs/>
          <w:sz w:val="24"/>
        </w:rPr>
        <w:t>6.3 卡机内坏卡处理</w:t>
      </w:r>
    </w:p>
    <w:p>
      <w:pPr>
        <w:spacing w:line="360" w:lineRule="auto"/>
        <w:ind w:firstLine="480" w:firstLineChars="200"/>
        <w:rPr>
          <w:rFonts w:hint="eastAsia" w:ascii="新宋体" w:hAnsi="新宋体" w:eastAsia="新宋体"/>
          <w:sz w:val="24"/>
        </w:rPr>
      </w:pPr>
      <w:r>
        <w:rPr>
          <w:rFonts w:hint="eastAsia" w:ascii="新宋体" w:hAnsi="新宋体" w:eastAsia="新宋体"/>
          <w:sz w:val="24"/>
        </w:rPr>
        <w:t>停留在卡机中的坏卡，维护员可以通过执行坏卡出卡操作将卡从卡机内取出，通讯过程祥见图6.3描述：</w:t>
      </w:r>
    </w:p>
    <w:p>
      <w:pPr>
        <w:spacing w:line="360" w:lineRule="auto"/>
        <w:ind w:firstLine="420" w:firstLineChars="200"/>
        <w:jc w:val="center"/>
        <w:rPr>
          <w:rFonts w:hint="eastAsia" w:ascii="新宋体" w:hAnsi="新宋体" w:eastAsia="新宋体"/>
        </w:rPr>
      </w:pPr>
      <w:r>
        <w:rPr>
          <w:rFonts w:ascii="新宋体" w:hAnsi="新宋体" w:eastAsia="新宋体"/>
        </w:rPr>
        <w:object>
          <v:shape id="_x0000_i1032" o:spt="75" type="#_x0000_t75" style="height:243.2pt;width:368.3pt;" o:ole="t" filled="f" stroked="f" coordsize="21600,21600">
            <v:path/>
            <v:fill on="f" focussize="0,0"/>
            <v:stroke on="f"/>
            <v:imagedata r:id="rId22" o:title=""/>
            <o:lock v:ext="edit" aspectratio="t"/>
            <w10:wrap type="none"/>
            <w10:anchorlock/>
          </v:shape>
          <o:OLEObject Type="Embed" ProgID="Visio.Drawing.11" ShapeID="_x0000_i1032" DrawAspect="Content" ObjectID="_1468075732" r:id="rId21">
            <o:LockedField>false</o:LockedField>
          </o:OLEObject>
        </w:object>
      </w:r>
    </w:p>
    <w:p>
      <w:pPr>
        <w:spacing w:line="360" w:lineRule="auto"/>
        <w:ind w:firstLine="420" w:firstLineChars="200"/>
        <w:jc w:val="center"/>
        <w:rPr>
          <w:rFonts w:hint="eastAsia" w:ascii="新宋体" w:hAnsi="新宋体" w:eastAsia="新宋体"/>
        </w:rPr>
      </w:pPr>
      <w:r>
        <w:rPr>
          <w:rFonts w:hint="eastAsia" w:ascii="新宋体" w:hAnsi="新宋体" w:eastAsia="新宋体"/>
        </w:rPr>
        <w:t>图6.3</w:t>
      </w:r>
    </w:p>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3</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17</w:t>
    </w:r>
    <w:r>
      <w:rPr>
        <w:kern w:val="0"/>
        <w:szCs w:val="21"/>
      </w:rPr>
      <w:fldChar w:fldCharType="end"/>
    </w:r>
    <w:r>
      <w:rPr>
        <w:rFonts w:hint="eastAsia"/>
        <w:kern w:val="0"/>
        <w:szCs w:val="21"/>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end"/>
    </w:r>
  </w:p>
  <w:p>
    <w:pPr>
      <w:pStyle w:val="3"/>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F03C3F"/>
    <w:multiLevelType w:val="multilevel"/>
    <w:tmpl w:val="03F03C3F"/>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
    <w15:presenceInfo w15:providerId="None"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B36C5A"/>
    <w:rsid w:val="01334550"/>
    <w:rsid w:val="0AAE7C21"/>
    <w:rsid w:val="10BE7797"/>
    <w:rsid w:val="111448E5"/>
    <w:rsid w:val="1A6B60A1"/>
    <w:rsid w:val="1BC60968"/>
    <w:rsid w:val="1D074073"/>
    <w:rsid w:val="1E4262B5"/>
    <w:rsid w:val="205C4D09"/>
    <w:rsid w:val="27B36C5A"/>
    <w:rsid w:val="2C061673"/>
    <w:rsid w:val="308877C1"/>
    <w:rsid w:val="384E7645"/>
    <w:rsid w:val="3DB12C2A"/>
    <w:rsid w:val="3E6A25F3"/>
    <w:rsid w:val="4B5F0F67"/>
    <w:rsid w:val="4F3B2DE0"/>
    <w:rsid w:val="4FBD7165"/>
    <w:rsid w:val="506251ED"/>
    <w:rsid w:val="58BC1F4E"/>
    <w:rsid w:val="599D1279"/>
    <w:rsid w:val="613537D8"/>
    <w:rsid w:val="6DDB00A3"/>
    <w:rsid w:val="6F5A5D5E"/>
    <w:rsid w:val="7EEE2E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uiPriority w:val="0"/>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1.w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6" Type="http://schemas.microsoft.com/office/2011/relationships/people" Target="people.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8.wmf"/><Relationship Id="rId21" Type="http://schemas.openxmlformats.org/officeDocument/2006/relationships/oleObject" Target="embeddings/oleObject8.bin"/><Relationship Id="rId20" Type="http://schemas.openxmlformats.org/officeDocument/2006/relationships/image" Target="media/image7.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6.wmf"/><Relationship Id="rId17" Type="http://schemas.openxmlformats.org/officeDocument/2006/relationships/oleObject" Target="embeddings/oleObject6.bin"/><Relationship Id="rId16" Type="http://schemas.openxmlformats.org/officeDocument/2006/relationships/image" Target="media/image5.wmf"/><Relationship Id="rId15" Type="http://schemas.openxmlformats.org/officeDocument/2006/relationships/oleObject" Target="embeddings/oleObject5.bin"/><Relationship Id="rId14" Type="http://schemas.openxmlformats.org/officeDocument/2006/relationships/image" Target="media/image4.wmf"/><Relationship Id="rId13" Type="http://schemas.openxmlformats.org/officeDocument/2006/relationships/oleObject" Target="embeddings/oleObject4.bin"/><Relationship Id="rId12" Type="http://schemas.openxmlformats.org/officeDocument/2006/relationships/image" Target="media/image3.wmf"/><Relationship Id="rId11" Type="http://schemas.openxmlformats.org/officeDocument/2006/relationships/oleObject" Target="embeddings/oleObject3.bin"/><Relationship Id="rId10" Type="http://schemas.openxmlformats.org/officeDocument/2006/relationships/image" Target="media/image2.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6653</Words>
  <Characters>8115</Characters>
  <Lines>0</Lines>
  <Paragraphs>0</Paragraphs>
  <TotalTime>4</TotalTime>
  <ScaleCrop>false</ScaleCrop>
  <LinksUpToDate>false</LinksUpToDate>
  <CharactersWithSpaces>8258</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2021-09-14T03:30:00Z</dcterms:created>
  <dc:creator>LN</dc:creator>
  <cp:lastModifiedBy>LN</cp:lastModifiedBy>
  <dcterms:modified xsi:type="dcterms:W3CDTF">2021-09-30T01:36:23Z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11710D4A9D584D3AB9D1E52A413CC28F</vt:lpwstr>
  </property>
</Properties>
</file>